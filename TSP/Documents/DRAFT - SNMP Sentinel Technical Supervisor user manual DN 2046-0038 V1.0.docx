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F21" w:rsidRDefault="00153F21"/>
    <w:tbl>
      <w:tblPr>
        <w:tblW w:w="7934" w:type="dxa"/>
        <w:jc w:val="center"/>
        <w:tblInd w:w="162" w:type="dxa"/>
        <w:tblLayout w:type="fixed"/>
        <w:tblCellMar>
          <w:top w:w="57" w:type="dxa"/>
          <w:left w:w="57" w:type="dxa"/>
          <w:bottom w:w="57" w:type="dxa"/>
          <w:right w:w="57" w:type="dxa"/>
        </w:tblCellMar>
        <w:tblLook w:val="0000" w:firstRow="0" w:lastRow="0" w:firstColumn="0" w:lastColumn="0" w:noHBand="0" w:noVBand="0"/>
      </w:tblPr>
      <w:tblGrid>
        <w:gridCol w:w="2074"/>
        <w:gridCol w:w="3543"/>
        <w:gridCol w:w="2317"/>
      </w:tblGrid>
      <w:tr w:rsidR="00D80E49" w:rsidRPr="00BB1EA0" w:rsidTr="005474B8">
        <w:trPr>
          <w:cantSplit/>
          <w:jc w:val="center"/>
        </w:trPr>
        <w:tc>
          <w:tcPr>
            <w:tcW w:w="7934" w:type="dxa"/>
            <w:gridSpan w:val="3"/>
            <w:noWrap/>
            <w:vAlign w:val="center"/>
          </w:tcPr>
          <w:p w:rsidR="00D80E49" w:rsidRPr="00BB1EA0" w:rsidRDefault="00D80E49" w:rsidP="005474B8">
            <w:pPr>
              <w:autoSpaceDE w:val="0"/>
              <w:autoSpaceDN w:val="0"/>
              <w:adjustRightInd w:val="0"/>
              <w:jc w:val="center"/>
              <w:rPr>
                <w:rFonts w:cs="Arial"/>
                <w:color w:val="000000"/>
                <w:sz w:val="16"/>
                <w:szCs w:val="16"/>
              </w:rPr>
            </w:pPr>
            <w:r w:rsidRPr="00BB1EA0">
              <w:rPr>
                <w:rFonts w:cs="Arial"/>
                <w:noProof/>
                <w:color w:val="000000"/>
                <w:sz w:val="16"/>
                <w:szCs w:val="16"/>
                <w:lang w:eastAsia="ko-KR"/>
              </w:rPr>
              <w:drawing>
                <wp:inline distT="0" distB="0" distL="0" distR="0">
                  <wp:extent cx="3181350" cy="800100"/>
                  <wp:effectExtent l="19050" t="0" r="0" b="0"/>
                  <wp:docPr id="35" name="Picture 1" descr="Thruput logo red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uput logo red on white"/>
                          <pic:cNvPicPr>
                            <a:picLocks noChangeAspect="1" noChangeArrowheads="1"/>
                          </pic:cNvPicPr>
                        </pic:nvPicPr>
                        <pic:blipFill>
                          <a:blip r:embed="rId9" cstate="print"/>
                          <a:srcRect/>
                          <a:stretch>
                            <a:fillRect/>
                          </a:stretch>
                        </pic:blipFill>
                        <pic:spPr bwMode="auto">
                          <a:xfrm>
                            <a:off x="0" y="0"/>
                            <a:ext cx="3181350" cy="800100"/>
                          </a:xfrm>
                          <a:prstGeom prst="rect">
                            <a:avLst/>
                          </a:prstGeom>
                          <a:noFill/>
                          <a:ln w="9525">
                            <a:noFill/>
                            <a:miter lim="800000"/>
                            <a:headEnd/>
                            <a:tailEnd/>
                          </a:ln>
                        </pic:spPr>
                      </pic:pic>
                    </a:graphicData>
                  </a:graphic>
                </wp:inline>
              </w:drawing>
            </w:r>
          </w:p>
        </w:tc>
      </w:tr>
      <w:tr w:rsidR="00D80E49" w:rsidRPr="00BB1EA0" w:rsidTr="005474B8">
        <w:trPr>
          <w:cantSplit/>
          <w:jc w:val="center"/>
        </w:trPr>
        <w:tc>
          <w:tcPr>
            <w:tcW w:w="7934" w:type="dxa"/>
            <w:gridSpan w:val="3"/>
            <w:noWrap/>
            <w:vAlign w:val="center"/>
          </w:tcPr>
          <w:p w:rsidR="00D80E49" w:rsidRPr="00BB1EA0" w:rsidRDefault="00D80E49" w:rsidP="005474B8">
            <w:pPr>
              <w:jc w:val="center"/>
              <w:textAlignment w:val="baseline"/>
              <w:rPr>
                <w:rFonts w:cs="Arial"/>
                <w:color w:val="000000"/>
                <w:sz w:val="16"/>
                <w:szCs w:val="16"/>
              </w:rPr>
            </w:pPr>
            <w:r w:rsidRPr="00BB1EA0">
              <w:rPr>
                <w:rFonts w:cs="Arial"/>
                <w:b/>
                <w:bCs/>
                <w:color w:val="000000"/>
                <w:sz w:val="16"/>
                <w:szCs w:val="16"/>
              </w:rPr>
              <w:t xml:space="preserve">Thruput Limited, </w:t>
            </w:r>
            <w:r w:rsidRPr="00BB1EA0">
              <w:rPr>
                <w:rFonts w:cs="Arial"/>
                <w:color w:val="000000"/>
                <w:sz w:val="16"/>
                <w:szCs w:val="16"/>
              </w:rPr>
              <w:t xml:space="preserve">6 Whitworth Road, Marston Trading Estate, </w:t>
            </w:r>
            <w:r>
              <w:rPr>
                <w:rFonts w:cs="Arial"/>
                <w:color w:val="000000"/>
                <w:sz w:val="16"/>
                <w:szCs w:val="16"/>
              </w:rPr>
              <w:t xml:space="preserve"> </w:t>
            </w:r>
            <w:r w:rsidRPr="00BB1EA0">
              <w:rPr>
                <w:rFonts w:cs="Arial"/>
                <w:color w:val="000000"/>
                <w:sz w:val="16"/>
                <w:szCs w:val="16"/>
              </w:rPr>
              <w:t>Frome, Somerset, BA11 4BY,  United Kingdom</w:t>
            </w:r>
          </w:p>
        </w:tc>
      </w:tr>
      <w:tr w:rsidR="00D80E49" w:rsidRPr="00BB1EA0" w:rsidTr="005474B8">
        <w:trPr>
          <w:cantSplit/>
          <w:jc w:val="center"/>
        </w:trPr>
        <w:tc>
          <w:tcPr>
            <w:tcW w:w="2074" w:type="dxa"/>
            <w:noWrap/>
            <w:vAlign w:val="center"/>
          </w:tcPr>
          <w:p w:rsidR="00D80E49" w:rsidRPr="00BB1EA0" w:rsidRDefault="00D80E49" w:rsidP="005474B8">
            <w:pPr>
              <w:autoSpaceDE w:val="0"/>
              <w:autoSpaceDN w:val="0"/>
              <w:adjustRightInd w:val="0"/>
              <w:rPr>
                <w:rFonts w:cs="Arial"/>
                <w:color w:val="000000"/>
                <w:sz w:val="16"/>
                <w:szCs w:val="16"/>
              </w:rPr>
            </w:pPr>
            <w:r w:rsidRPr="00BB1EA0">
              <w:rPr>
                <w:rFonts w:cs="Arial"/>
                <w:color w:val="000000"/>
                <w:sz w:val="16"/>
                <w:szCs w:val="16"/>
              </w:rPr>
              <w:t>E: s</w:t>
            </w:r>
            <w:r>
              <w:rPr>
                <w:rFonts w:cs="Arial"/>
                <w:color w:val="000000"/>
                <w:sz w:val="16"/>
                <w:szCs w:val="16"/>
              </w:rPr>
              <w:t>upport</w:t>
            </w:r>
            <w:r w:rsidRPr="00BB1EA0">
              <w:rPr>
                <w:rFonts w:cs="Arial"/>
                <w:color w:val="000000"/>
                <w:sz w:val="16"/>
                <w:szCs w:val="16"/>
              </w:rPr>
              <w:t>@thruput.co.uk</w:t>
            </w:r>
          </w:p>
        </w:tc>
        <w:tc>
          <w:tcPr>
            <w:tcW w:w="3543" w:type="dxa"/>
            <w:noWrap/>
            <w:vAlign w:val="center"/>
          </w:tcPr>
          <w:p w:rsidR="00D80E49" w:rsidRPr="00BB1EA0" w:rsidRDefault="00D80E49" w:rsidP="005474B8">
            <w:pPr>
              <w:jc w:val="center"/>
              <w:textAlignment w:val="baseline"/>
              <w:rPr>
                <w:rFonts w:eastAsia="Calibri" w:cs="Arial"/>
                <w:noProof/>
                <w:color w:val="000000"/>
                <w:sz w:val="16"/>
                <w:szCs w:val="16"/>
                <w:lang w:eastAsia="en-GB"/>
              </w:rPr>
            </w:pPr>
            <w:r w:rsidRPr="00BB1EA0">
              <w:rPr>
                <w:rFonts w:eastAsia="Calibri" w:cs="Arial"/>
                <w:noProof/>
                <w:color w:val="000000"/>
                <w:kern w:val="24"/>
                <w:sz w:val="16"/>
                <w:szCs w:val="16"/>
                <w:lang w:eastAsia="en-GB"/>
              </w:rPr>
              <w:t>T:  +44 1373 300 818</w:t>
            </w:r>
          </w:p>
        </w:tc>
        <w:tc>
          <w:tcPr>
            <w:tcW w:w="2317" w:type="dxa"/>
            <w:noWrap/>
            <w:vAlign w:val="center"/>
          </w:tcPr>
          <w:p w:rsidR="00D80E49" w:rsidRPr="00BB1EA0" w:rsidRDefault="00D80E49" w:rsidP="005474B8">
            <w:pPr>
              <w:autoSpaceDE w:val="0"/>
              <w:autoSpaceDN w:val="0"/>
              <w:adjustRightInd w:val="0"/>
              <w:jc w:val="right"/>
              <w:rPr>
                <w:rFonts w:cs="Arial"/>
                <w:color w:val="000000"/>
                <w:sz w:val="16"/>
                <w:szCs w:val="16"/>
              </w:rPr>
            </w:pPr>
            <w:r w:rsidRPr="00BB1EA0">
              <w:rPr>
                <w:rFonts w:cs="Arial"/>
                <w:color w:val="000000"/>
                <w:sz w:val="16"/>
                <w:szCs w:val="16"/>
              </w:rPr>
              <w:t>W: www.</w:t>
            </w:r>
            <w:ins w:id="0" w:author="Chris Ringrow" w:date="2019-12-05T09:13:00Z">
              <w:r w:rsidR="00AE7343">
                <w:rPr>
                  <w:rFonts w:cs="Arial"/>
                  <w:color w:val="000000"/>
                  <w:sz w:val="16"/>
                  <w:szCs w:val="16"/>
                </w:rPr>
                <w:t>t</w:t>
              </w:r>
            </w:ins>
            <w:del w:id="1" w:author="Chris Ringrow" w:date="2019-12-05T09:13:00Z">
              <w:r w:rsidRPr="00BB1EA0" w:rsidDel="00AE7343">
                <w:rPr>
                  <w:rFonts w:cs="Arial"/>
                  <w:color w:val="000000"/>
                  <w:sz w:val="16"/>
                  <w:szCs w:val="16"/>
                </w:rPr>
                <w:delText>T</w:delText>
              </w:r>
            </w:del>
            <w:r w:rsidRPr="00BB1EA0">
              <w:rPr>
                <w:rFonts w:cs="Arial"/>
                <w:color w:val="000000"/>
                <w:sz w:val="16"/>
                <w:szCs w:val="16"/>
              </w:rPr>
              <w:t xml:space="preserve">hruput.co.uk   </w:t>
            </w:r>
          </w:p>
        </w:tc>
      </w:tr>
    </w:tbl>
    <w:p w:rsidR="00D80E49" w:rsidRPr="00675F9B" w:rsidRDefault="00D80E49" w:rsidP="00D80E49">
      <w:pPr>
        <w:jc w:val="center"/>
        <w:rPr>
          <w:b/>
          <w:bCs/>
          <w:color w:val="0000FF"/>
          <w:sz w:val="16"/>
          <w:szCs w:val="16"/>
          <w:lang w:val="en-US"/>
        </w:rPr>
      </w:pPr>
    </w:p>
    <w:p w:rsidR="000C1454" w:rsidRDefault="000C1454">
      <w:pPr>
        <w:jc w:val="center"/>
        <w:rPr>
          <w:b/>
          <w:bCs/>
          <w:color w:val="0000FF"/>
          <w:sz w:val="40"/>
          <w:lang w:val="en-US"/>
        </w:rPr>
      </w:pPr>
    </w:p>
    <w:p w:rsidR="00D80E49" w:rsidRDefault="00D80E49">
      <w:pPr>
        <w:jc w:val="center"/>
        <w:rPr>
          <w:b/>
          <w:bCs/>
          <w:color w:val="0000FF"/>
          <w:sz w:val="40"/>
          <w:lang w:val="en-US"/>
        </w:rPr>
      </w:pPr>
    </w:p>
    <w:p w:rsidR="000C1454" w:rsidDel="003C10DD" w:rsidRDefault="000C1454">
      <w:pPr>
        <w:jc w:val="center"/>
        <w:rPr>
          <w:del w:id="2" w:author="Chris Ringrow" w:date="2019-12-05T08:53:00Z"/>
          <w:b/>
          <w:bCs/>
          <w:color w:val="0000FF"/>
          <w:sz w:val="40"/>
          <w:lang w:val="en-US"/>
        </w:rPr>
      </w:pPr>
    </w:p>
    <w:p w:rsidR="000C1454" w:rsidRDefault="000C1454">
      <w:pPr>
        <w:jc w:val="center"/>
        <w:rPr>
          <w:b/>
          <w:bCs/>
          <w:color w:val="0000FF"/>
          <w:sz w:val="40"/>
          <w:lang w:val="en-US"/>
        </w:rPr>
      </w:pPr>
    </w:p>
    <w:p w:rsidR="000C1454" w:rsidRDefault="000C1454">
      <w:pPr>
        <w:jc w:val="center"/>
        <w:rPr>
          <w:b/>
          <w:bCs/>
          <w:color w:val="0000FF"/>
          <w:sz w:val="40"/>
          <w:lang w:val="en-US"/>
        </w:rPr>
      </w:pPr>
    </w:p>
    <w:p w:rsidR="00153F21" w:rsidRPr="000C1454" w:rsidRDefault="00153F21" w:rsidP="00153F21">
      <w:pPr>
        <w:jc w:val="center"/>
        <w:rPr>
          <w:b/>
          <w:bCs/>
          <w:color w:val="1F497D"/>
          <w:sz w:val="56"/>
          <w:lang w:val="en-US"/>
        </w:rPr>
      </w:pPr>
      <w:r w:rsidRPr="000C1454">
        <w:rPr>
          <w:b/>
          <w:bCs/>
          <w:color w:val="1F497D"/>
          <w:sz w:val="56"/>
          <w:lang w:val="en-US"/>
        </w:rPr>
        <w:t>Sentinel</w:t>
      </w:r>
    </w:p>
    <w:p w:rsidR="00153F21" w:rsidRPr="000C1454" w:rsidRDefault="00153F21" w:rsidP="00153F21">
      <w:pPr>
        <w:jc w:val="center"/>
        <w:rPr>
          <w:b/>
          <w:bCs/>
          <w:color w:val="1F497D"/>
          <w:sz w:val="56"/>
          <w:lang w:val="en-US"/>
        </w:rPr>
      </w:pPr>
    </w:p>
    <w:p w:rsidR="00153F21" w:rsidRDefault="00153F21" w:rsidP="00153F21">
      <w:pPr>
        <w:jc w:val="center"/>
        <w:rPr>
          <w:ins w:id="3" w:author="Chris Ringrow" w:date="2019-12-05T08:51:00Z"/>
          <w:b/>
          <w:bCs/>
          <w:color w:val="1F497D"/>
          <w:sz w:val="56"/>
          <w:lang w:val="en-US"/>
        </w:rPr>
      </w:pPr>
      <w:commentRangeStart w:id="4"/>
      <w:r w:rsidRPr="000C1454">
        <w:rPr>
          <w:b/>
          <w:bCs/>
          <w:color w:val="1F497D"/>
          <w:sz w:val="56"/>
          <w:lang w:val="en-US"/>
        </w:rPr>
        <w:t>Technical</w:t>
      </w:r>
      <w:commentRangeEnd w:id="4"/>
      <w:r w:rsidR="00376A7E">
        <w:rPr>
          <w:rStyle w:val="CommentReference"/>
        </w:rPr>
        <w:commentReference w:id="4"/>
      </w:r>
      <w:r w:rsidRPr="000C1454">
        <w:rPr>
          <w:b/>
          <w:bCs/>
          <w:color w:val="1F497D"/>
          <w:sz w:val="56"/>
          <w:lang w:val="en-US"/>
        </w:rPr>
        <w:t xml:space="preserve"> Supervisor</w:t>
      </w:r>
    </w:p>
    <w:p w:rsidR="00D928D5" w:rsidRPr="000C1454" w:rsidRDefault="00D928D5" w:rsidP="00153F21">
      <w:pPr>
        <w:jc w:val="center"/>
        <w:rPr>
          <w:b/>
          <w:bCs/>
          <w:color w:val="1F497D"/>
          <w:sz w:val="56"/>
          <w:lang w:val="en-US"/>
        </w:rPr>
      </w:pPr>
      <w:ins w:id="5" w:author="Chris Ringrow" w:date="2019-12-05T08:51:00Z">
        <w:r>
          <w:rPr>
            <w:b/>
            <w:bCs/>
            <w:color w:val="1F497D"/>
            <w:sz w:val="56"/>
            <w:lang w:val="en-US"/>
          </w:rPr>
          <w:t>(SNMP)</w:t>
        </w:r>
      </w:ins>
    </w:p>
    <w:p w:rsidR="00153F21" w:rsidRPr="000C1454" w:rsidRDefault="00153F21" w:rsidP="00153F21">
      <w:pPr>
        <w:jc w:val="center"/>
        <w:rPr>
          <w:b/>
          <w:bCs/>
          <w:color w:val="1F497D"/>
          <w:sz w:val="56"/>
          <w:lang w:val="en-US"/>
        </w:rPr>
      </w:pPr>
    </w:p>
    <w:p w:rsidR="00153F21" w:rsidRPr="000C1454" w:rsidRDefault="00153F21" w:rsidP="00153F21">
      <w:pPr>
        <w:jc w:val="center"/>
        <w:rPr>
          <w:b/>
          <w:bCs/>
          <w:color w:val="1F497D"/>
          <w:sz w:val="56"/>
          <w:lang w:val="en-US"/>
        </w:rPr>
      </w:pPr>
      <w:r w:rsidRPr="000C1454">
        <w:rPr>
          <w:b/>
          <w:bCs/>
          <w:color w:val="1F497D"/>
          <w:sz w:val="56"/>
          <w:lang w:val="en-US"/>
        </w:rPr>
        <w:t>User Manual</w:t>
      </w:r>
    </w:p>
    <w:p w:rsidR="00153F21" w:rsidRPr="00153F21" w:rsidRDefault="00153F21" w:rsidP="00153F21">
      <w:pPr>
        <w:rPr>
          <w:b/>
          <w:bCs/>
          <w:color w:val="000080"/>
          <w:sz w:val="44"/>
          <w:lang w:val="en-US"/>
        </w:rPr>
      </w:pPr>
    </w:p>
    <w:p w:rsidR="000C1454" w:rsidRDefault="000C1454" w:rsidP="00153F21">
      <w:pPr>
        <w:rPr>
          <w:b/>
          <w:bCs/>
          <w:color w:val="0000FF"/>
          <w:sz w:val="44"/>
          <w:lang w:val="en-US"/>
        </w:rPr>
      </w:pPr>
    </w:p>
    <w:p w:rsidR="000C1454" w:rsidDel="003C10DD" w:rsidRDefault="00FD5394">
      <w:pPr>
        <w:jc w:val="center"/>
        <w:rPr>
          <w:del w:id="6" w:author="Chris Ringrow" w:date="2019-12-05T08:53:00Z"/>
          <w:b/>
          <w:bCs/>
          <w:color w:val="0000FF"/>
          <w:sz w:val="44"/>
          <w:lang w:val="en-US"/>
        </w:rPr>
      </w:pPr>
      <w:ins w:id="7" w:author="Chris Ringrow" w:date="2019-12-05T09:16:00Z">
        <w:r>
          <w:rPr>
            <w:b/>
            <w:bCs/>
            <w:color w:val="0000FF"/>
            <w:sz w:val="44"/>
            <w:lang w:val="en-US"/>
          </w:rPr>
          <w:t>DRAFT</w:t>
        </w:r>
      </w:ins>
    </w:p>
    <w:p w:rsidR="002067D0" w:rsidRDefault="002067D0">
      <w:pPr>
        <w:jc w:val="center"/>
        <w:rPr>
          <w:b/>
          <w:bCs/>
          <w:color w:val="0000FF"/>
          <w:sz w:val="44"/>
          <w:lang w:val="en-US"/>
        </w:rPr>
      </w:pPr>
    </w:p>
    <w:p w:rsidR="002067D0" w:rsidRDefault="002067D0">
      <w:pPr>
        <w:jc w:val="center"/>
        <w:rPr>
          <w:b/>
          <w:bCs/>
          <w:color w:val="0000FF"/>
          <w:szCs w:val="20"/>
          <w:lang w:val="en-US"/>
        </w:rPr>
      </w:pPr>
    </w:p>
    <w:p w:rsidR="002067D0" w:rsidRPr="002067D0" w:rsidRDefault="002067D0">
      <w:pPr>
        <w:jc w:val="center"/>
        <w:rPr>
          <w:b/>
          <w:bCs/>
          <w:color w:val="0000FF"/>
          <w:szCs w:val="20"/>
          <w:lang w:val="en-US"/>
        </w:rPr>
      </w:pPr>
    </w:p>
    <w:p w:rsidR="000C1454" w:rsidRDefault="000C1454">
      <w:pPr>
        <w:jc w:val="center"/>
        <w:rPr>
          <w:b/>
          <w:bCs/>
          <w:color w:val="0000FF"/>
          <w:sz w:val="40"/>
          <w:lang w:val="en-US"/>
        </w:rPr>
      </w:pPr>
    </w:p>
    <w:p w:rsidR="000C1454" w:rsidRDefault="000C1454">
      <w:pPr>
        <w:jc w:val="center"/>
        <w:rPr>
          <w:b/>
          <w:bCs/>
          <w:color w:val="0000FF"/>
          <w:sz w:val="40"/>
          <w:lang w:val="en-US"/>
        </w:rPr>
      </w:pPr>
    </w:p>
    <w:p w:rsidR="000C1454" w:rsidRDefault="000C1454">
      <w:pPr>
        <w:jc w:val="center"/>
        <w:rPr>
          <w:lang w:val="en-US"/>
        </w:rPr>
      </w:pPr>
    </w:p>
    <w:p w:rsidR="000C1454" w:rsidRDefault="000C1454">
      <w:pPr>
        <w:pStyle w:val="FigureNumbers"/>
        <w:numPr>
          <w:ilvl w:val="0"/>
          <w:numId w:val="0"/>
        </w:numPr>
      </w:pP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r>
        <w:rPr>
          <w:sz w:val="18"/>
        </w:rPr>
        <w:t>This document is the copyright of the Thruput Limited. No material may be reproduced, copied, translated or modified without the express written permission of Thruput Limited.</w:t>
      </w: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proofErr w:type="spellStart"/>
      <w:r>
        <w:rPr>
          <w:sz w:val="18"/>
        </w:rPr>
        <w:t>Sentinel</w:t>
      </w:r>
      <w:r>
        <w:rPr>
          <w:sz w:val="18"/>
          <w:vertAlign w:val="superscript"/>
        </w:rPr>
        <w:t>tm</w:t>
      </w:r>
      <w:proofErr w:type="spellEnd"/>
      <w:r>
        <w:rPr>
          <w:sz w:val="18"/>
        </w:rPr>
        <w:t xml:space="preserve">, </w:t>
      </w:r>
      <w:proofErr w:type="spellStart"/>
      <w:r>
        <w:rPr>
          <w:sz w:val="18"/>
        </w:rPr>
        <w:t>MIDAS</w:t>
      </w:r>
      <w:r>
        <w:rPr>
          <w:sz w:val="18"/>
          <w:vertAlign w:val="superscript"/>
        </w:rPr>
        <w:t>tm</w:t>
      </w:r>
      <w:proofErr w:type="spellEnd"/>
      <w:r>
        <w:rPr>
          <w:sz w:val="18"/>
        </w:rPr>
        <w:t>,</w:t>
      </w:r>
      <w:r>
        <w:rPr>
          <w:i/>
          <w:iCs/>
          <w:color w:val="DC0000"/>
          <w:sz w:val="18"/>
        </w:rPr>
        <w:t xml:space="preserve"> The Graphix </w:t>
      </w:r>
      <w:proofErr w:type="spellStart"/>
      <w:r>
        <w:rPr>
          <w:i/>
          <w:iCs/>
          <w:color w:val="DC0000"/>
          <w:sz w:val="18"/>
        </w:rPr>
        <w:t>Factory</w:t>
      </w:r>
      <w:r>
        <w:rPr>
          <w:iCs/>
          <w:color w:val="000000"/>
          <w:sz w:val="18"/>
          <w:vertAlign w:val="superscript"/>
        </w:rPr>
        <w:t>tm</w:t>
      </w:r>
      <w:proofErr w:type="spellEnd"/>
      <w:r>
        <w:rPr>
          <w:iCs/>
          <w:color w:val="000000"/>
          <w:sz w:val="18"/>
        </w:rPr>
        <w:t xml:space="preserve"> and </w:t>
      </w:r>
      <w:proofErr w:type="spellStart"/>
      <w:r>
        <w:rPr>
          <w:sz w:val="18"/>
        </w:rPr>
        <w:t>TruePixel</w:t>
      </w:r>
      <w:r>
        <w:rPr>
          <w:sz w:val="18"/>
          <w:vertAlign w:val="superscript"/>
        </w:rPr>
        <w:t>tm</w:t>
      </w:r>
      <w:proofErr w:type="spellEnd"/>
      <w:r>
        <w:rPr>
          <w:iCs/>
          <w:color w:val="000000"/>
          <w:sz w:val="18"/>
        </w:rPr>
        <w:t xml:space="preserve"> are trademarks of </w:t>
      </w:r>
      <w:r>
        <w:rPr>
          <w:sz w:val="18"/>
        </w:rPr>
        <w:t>Thruput Limited</w:t>
      </w: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sz w:val="18"/>
        </w:rPr>
      </w:pPr>
    </w:p>
    <w:p w:rsidR="00E6365B" w:rsidRDefault="00E6365B" w:rsidP="00E6365B">
      <w:pPr>
        <w:pBdr>
          <w:top w:val="single" w:sz="4" w:space="1" w:color="auto"/>
          <w:left w:val="single" w:sz="4" w:space="4" w:color="auto"/>
          <w:bottom w:val="single" w:sz="4" w:space="1" w:color="auto"/>
          <w:right w:val="single" w:sz="4" w:space="4" w:color="auto"/>
        </w:pBdr>
        <w:shd w:val="clear" w:color="auto" w:fill="F3F3F3"/>
        <w:jc w:val="center"/>
        <w:rPr>
          <w:b/>
          <w:bCs/>
          <w:sz w:val="18"/>
        </w:rPr>
      </w:pPr>
      <w:r>
        <w:rPr>
          <w:sz w:val="18"/>
        </w:rPr>
        <w:t xml:space="preserve">Thruput products are fully </w:t>
      </w:r>
      <w:r>
        <w:rPr>
          <w:noProof/>
          <w:sz w:val="18"/>
          <w:lang w:eastAsia="ko-KR"/>
        </w:rPr>
        <w:drawing>
          <wp:inline distT="0" distB="0" distL="0" distR="0">
            <wp:extent cx="390525" cy="285750"/>
            <wp:effectExtent l="19050" t="0" r="9525" b="0"/>
            <wp:docPr id="1" name="Picture 2" descr="dv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_logo"/>
                    <pic:cNvPicPr>
                      <a:picLocks noChangeAspect="1" noChangeArrowheads="1"/>
                    </pic:cNvPicPr>
                  </pic:nvPicPr>
                  <pic:blipFill>
                    <a:blip r:embed="rId11" cstate="print"/>
                    <a:srcRect b="15048"/>
                    <a:stretch>
                      <a:fillRect/>
                    </a:stretch>
                  </pic:blipFill>
                  <pic:spPr bwMode="auto">
                    <a:xfrm>
                      <a:off x="0" y="0"/>
                      <a:ext cx="390525" cy="285750"/>
                    </a:xfrm>
                    <a:prstGeom prst="rect">
                      <a:avLst/>
                    </a:prstGeom>
                    <a:noFill/>
                    <a:ln w="9525">
                      <a:noFill/>
                      <a:miter lim="800000"/>
                      <a:headEnd/>
                      <a:tailEnd/>
                    </a:ln>
                  </pic:spPr>
                </pic:pic>
              </a:graphicData>
            </a:graphic>
          </wp:inline>
        </w:drawing>
      </w:r>
      <w:r>
        <w:rPr>
          <w:sz w:val="18"/>
        </w:rPr>
        <w:t xml:space="preserve"> and</w:t>
      </w:r>
      <w:r w:rsidRPr="00F8082F">
        <w:rPr>
          <w:sz w:val="28"/>
          <w:szCs w:val="28"/>
        </w:rPr>
        <w:t xml:space="preserve"> </w:t>
      </w:r>
      <w:r w:rsidRPr="00F8082F">
        <w:rPr>
          <w:rFonts w:ascii="Arial Narrow" w:hAnsi="Arial Narrow"/>
          <w:b/>
          <w:sz w:val="28"/>
          <w:szCs w:val="28"/>
        </w:rPr>
        <w:t>VESA</w:t>
      </w:r>
      <w:r w:rsidRPr="00F8082F">
        <w:rPr>
          <w:sz w:val="28"/>
        </w:rPr>
        <w:t xml:space="preserve"> </w:t>
      </w:r>
      <w:r>
        <w:rPr>
          <w:sz w:val="18"/>
        </w:rPr>
        <w:t>Compliant.</w:t>
      </w:r>
    </w:p>
    <w:p w:rsidR="000C1454" w:rsidRDefault="000C1454">
      <w:pPr>
        <w:pBdr>
          <w:top w:val="single" w:sz="4" w:space="1" w:color="auto"/>
          <w:left w:val="single" w:sz="4" w:space="4" w:color="auto"/>
          <w:bottom w:val="single" w:sz="4" w:space="1" w:color="auto"/>
          <w:right w:val="single" w:sz="4" w:space="4" w:color="auto"/>
        </w:pBdr>
        <w:shd w:val="clear" w:color="auto" w:fill="F3F3F3"/>
        <w:jc w:val="center"/>
        <w:rPr>
          <w:b/>
          <w:bCs/>
        </w:rPr>
      </w:pPr>
    </w:p>
    <w:p w:rsidR="000C1454" w:rsidRDefault="000C1454">
      <w:pPr>
        <w:rPr>
          <w:b/>
          <w:bCs/>
          <w:lang w:val="en-US"/>
        </w:rPr>
      </w:pPr>
      <w:r>
        <w:rPr>
          <w:lang w:val="en-US"/>
        </w:rPr>
        <w:br w:type="page"/>
      </w:r>
      <w:r w:rsidRPr="00750B85">
        <w:rPr>
          <w:b/>
          <w:bCs/>
          <w:sz w:val="28"/>
          <w:lang w:val="en-US"/>
        </w:rPr>
        <w:lastRenderedPageBreak/>
        <w:t>Contents</w:t>
      </w:r>
    </w:p>
    <w:p w:rsidR="009F1D32" w:rsidRDefault="00DD5DF6">
      <w:pPr>
        <w:pStyle w:val="TOC1"/>
        <w:tabs>
          <w:tab w:val="left" w:pos="440"/>
          <w:tab w:val="right" w:leader="dot" w:pos="9060"/>
        </w:tabs>
        <w:rPr>
          <w:ins w:id="8" w:author="Chris Ringrow" w:date="2019-12-05T09:11:00Z"/>
          <w:rFonts w:asciiTheme="minorHAnsi" w:eastAsiaTheme="minorEastAsia" w:hAnsiTheme="minorHAnsi" w:cstheme="minorBidi"/>
          <w:i w:val="0"/>
          <w:iCs w:val="0"/>
          <w:noProof/>
          <w:sz w:val="22"/>
          <w:szCs w:val="22"/>
          <w:lang w:val="en-GB" w:eastAsia="ko-KR"/>
        </w:rPr>
      </w:pPr>
      <w:r>
        <w:rPr>
          <w:caps/>
          <w:szCs w:val="28"/>
        </w:rPr>
        <w:fldChar w:fldCharType="begin"/>
      </w:r>
      <w:r w:rsidR="000C1454">
        <w:rPr>
          <w:caps/>
          <w:szCs w:val="28"/>
        </w:rPr>
        <w:instrText xml:space="preserve"> TOC \o "1-3" \h \z </w:instrText>
      </w:r>
      <w:r>
        <w:rPr>
          <w:caps/>
          <w:szCs w:val="28"/>
        </w:rPr>
        <w:fldChar w:fldCharType="separate"/>
      </w:r>
      <w:ins w:id="9" w:author="Chris Ringrow" w:date="2019-12-05T09:11:00Z">
        <w:r w:rsidR="009F1D32" w:rsidRPr="00F06A80">
          <w:rPr>
            <w:rStyle w:val="Hyperlink"/>
            <w:noProof/>
          </w:rPr>
          <w:fldChar w:fldCharType="begin"/>
        </w:r>
        <w:r w:rsidR="009F1D32" w:rsidRPr="00F06A80">
          <w:rPr>
            <w:rStyle w:val="Hyperlink"/>
            <w:noProof/>
          </w:rPr>
          <w:instrText xml:space="preserve"> </w:instrText>
        </w:r>
        <w:r w:rsidR="009F1D32">
          <w:rPr>
            <w:noProof/>
          </w:rPr>
          <w:instrText>HYPERLINK \l "_Toc26429533"</w:instrText>
        </w:r>
        <w:r w:rsidR="009F1D32" w:rsidRPr="00F06A80">
          <w:rPr>
            <w:rStyle w:val="Hyperlink"/>
            <w:noProof/>
          </w:rPr>
          <w:instrText xml:space="preserve"> </w:instrText>
        </w:r>
        <w:r w:rsidR="009F1D32" w:rsidRPr="00F06A80">
          <w:rPr>
            <w:rStyle w:val="Hyperlink"/>
            <w:noProof/>
          </w:rPr>
          <w:fldChar w:fldCharType="separate"/>
        </w:r>
        <w:r w:rsidR="009F1D32" w:rsidRPr="00F06A80">
          <w:rPr>
            <w:rStyle w:val="Hyperlink"/>
            <w:noProof/>
          </w:rPr>
          <w:t>1</w:t>
        </w:r>
        <w:r w:rsidR="009F1D32">
          <w:rPr>
            <w:rFonts w:asciiTheme="minorHAnsi" w:eastAsiaTheme="minorEastAsia" w:hAnsiTheme="minorHAnsi" w:cstheme="minorBidi"/>
            <w:i w:val="0"/>
            <w:iCs w:val="0"/>
            <w:noProof/>
            <w:sz w:val="22"/>
            <w:szCs w:val="22"/>
            <w:lang w:val="en-GB" w:eastAsia="ko-KR"/>
          </w:rPr>
          <w:tab/>
        </w:r>
        <w:r w:rsidR="009F1D32" w:rsidRPr="00F06A80">
          <w:rPr>
            <w:rStyle w:val="Hyperlink"/>
            <w:noProof/>
          </w:rPr>
          <w:t>Setting up</w:t>
        </w:r>
        <w:r w:rsidR="009F1D32">
          <w:rPr>
            <w:noProof/>
            <w:webHidden/>
          </w:rPr>
          <w:tab/>
        </w:r>
        <w:r w:rsidR="009F1D32">
          <w:rPr>
            <w:noProof/>
            <w:webHidden/>
          </w:rPr>
          <w:fldChar w:fldCharType="begin"/>
        </w:r>
        <w:r w:rsidR="009F1D32">
          <w:rPr>
            <w:noProof/>
            <w:webHidden/>
          </w:rPr>
          <w:instrText xml:space="preserve"> PAGEREF _Toc26429533 \h </w:instrText>
        </w:r>
      </w:ins>
      <w:r w:rsidR="009F1D32">
        <w:rPr>
          <w:noProof/>
          <w:webHidden/>
        </w:rPr>
      </w:r>
      <w:r w:rsidR="009F1D32">
        <w:rPr>
          <w:noProof/>
          <w:webHidden/>
        </w:rPr>
        <w:fldChar w:fldCharType="separate"/>
      </w:r>
      <w:ins w:id="10" w:author="Chris Ringrow" w:date="2019-12-10T10:40:00Z">
        <w:r w:rsidR="00962B75">
          <w:rPr>
            <w:noProof/>
            <w:webHidden/>
          </w:rPr>
          <w:t>3</w:t>
        </w:r>
      </w:ins>
      <w:ins w:id="11" w:author="Chris Ringrow" w:date="2019-12-05T09:11:00Z">
        <w:r w:rsidR="009F1D32">
          <w:rPr>
            <w:noProof/>
            <w:webHidden/>
          </w:rPr>
          <w:fldChar w:fldCharType="end"/>
        </w:r>
        <w:r w:rsidR="009F1D32" w:rsidRPr="00F06A80">
          <w:rPr>
            <w:rStyle w:val="Hyperlink"/>
            <w:noProof/>
          </w:rPr>
          <w:fldChar w:fldCharType="end"/>
        </w:r>
      </w:ins>
    </w:p>
    <w:p w:rsidR="009F1D32" w:rsidRDefault="009F1D32">
      <w:pPr>
        <w:pStyle w:val="TOC2"/>
        <w:tabs>
          <w:tab w:val="left" w:pos="880"/>
          <w:tab w:val="right" w:leader="dot" w:pos="9060"/>
        </w:tabs>
        <w:rPr>
          <w:ins w:id="12" w:author="Chris Ringrow" w:date="2019-12-05T09:11:00Z"/>
          <w:rFonts w:asciiTheme="minorHAnsi" w:eastAsiaTheme="minorEastAsia" w:hAnsiTheme="minorHAnsi" w:cstheme="minorBidi"/>
          <w:smallCaps w:val="0"/>
          <w:noProof/>
          <w:sz w:val="22"/>
          <w:szCs w:val="22"/>
          <w:lang w:eastAsia="ko-KR"/>
        </w:rPr>
      </w:pPr>
      <w:ins w:id="13"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"_Toc26429534"</w:instrText>
        </w:r>
        <w:r w:rsidRPr="00F06A80">
          <w:rPr>
            <w:rStyle w:val="Hyperlink"/>
            <w:noProof/>
          </w:rPr>
          <w:instrText xml:space="preserve"> </w:instrText>
        </w:r>
        <w:r w:rsidRPr="00F06A80">
          <w:rPr>
            <w:rStyle w:val="Hyperlink"/>
            <w:noProof/>
          </w:rPr>
          <w:fldChar w:fldCharType="separate"/>
        </w:r>
        <w:r w:rsidRPr="00F06A80">
          <w:rPr>
            <w:rStyle w:val="Hyperlink"/>
            <w:noProof/>
          </w:rPr>
          <w:t>1.1</w:t>
        </w:r>
        <w:r>
          <w:rPr>
            <w:rFonts w:asciiTheme="minorHAnsi" w:eastAsiaTheme="minorEastAsia" w:hAnsiTheme="minorHAnsi" w:cstheme="minorBidi"/>
            <w:smallCaps w:val="0"/>
            <w:noProof/>
            <w:sz w:val="22"/>
            <w:szCs w:val="22"/>
            <w:lang w:eastAsia="ko-KR"/>
          </w:rPr>
          <w:tab/>
        </w:r>
        <w:r w:rsidRPr="00F06A80">
          <w:rPr>
            <w:rStyle w:val="Hyperlink"/>
            <w:noProof/>
          </w:rPr>
          <w:t>Hardware</w:t>
        </w:r>
        <w:r>
          <w:rPr>
            <w:noProof/>
            <w:webHidden/>
          </w:rPr>
          <w:tab/>
        </w:r>
        <w:r>
          <w:rPr>
            <w:noProof/>
            <w:webHidden/>
          </w:rPr>
          <w:fldChar w:fldCharType="begin"/>
        </w:r>
        <w:r>
          <w:rPr>
            <w:noProof/>
            <w:webHidden/>
          </w:rPr>
          <w:instrText xml:space="preserve"> PAGEREF _Toc26429534 \h </w:instrText>
        </w:r>
      </w:ins>
      <w:r>
        <w:rPr>
          <w:noProof/>
          <w:webHidden/>
        </w:rPr>
      </w:r>
      <w:r>
        <w:rPr>
          <w:noProof/>
          <w:webHidden/>
        </w:rPr>
        <w:fldChar w:fldCharType="separate"/>
      </w:r>
      <w:ins w:id="14" w:author="Chris Ringrow" w:date="2019-12-10T10:40:00Z">
        <w:r w:rsidR="00962B75">
          <w:rPr>
            <w:noProof/>
            <w:webHidden/>
          </w:rPr>
          <w:t>3</w:t>
        </w:r>
      </w:ins>
      <w:ins w:id="15"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16" w:author="Chris Ringrow" w:date="2019-12-05T09:11:00Z"/>
          <w:rFonts w:asciiTheme="minorHAnsi" w:eastAsiaTheme="minorEastAsia" w:hAnsiTheme="minorHAnsi" w:cstheme="minorBidi"/>
          <w:smallCaps w:val="0"/>
          <w:noProof/>
          <w:sz w:val="22"/>
          <w:szCs w:val="22"/>
          <w:lang w:eastAsia="ko-KR"/>
        </w:rPr>
      </w:pPr>
      <w:ins w:id="17"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"_Toc26429535"</w:instrText>
        </w:r>
        <w:r w:rsidRPr="00F06A80">
          <w:rPr>
            <w:rStyle w:val="Hyperlink"/>
            <w:noProof/>
          </w:rPr>
          <w:instrText xml:space="preserve"> </w:instrText>
        </w:r>
        <w:r w:rsidRPr="00F06A80">
          <w:rPr>
            <w:rStyle w:val="Hyperlink"/>
            <w:noProof/>
          </w:rPr>
          <w:fldChar w:fldCharType="separate"/>
        </w:r>
        <w:r w:rsidRPr="00F06A80">
          <w:rPr>
            <w:rStyle w:val="Hyperlink"/>
            <w:noProof/>
          </w:rPr>
          <w:t>1.2</w:t>
        </w:r>
        <w:r>
          <w:rPr>
            <w:rFonts w:asciiTheme="minorHAnsi" w:eastAsiaTheme="minorEastAsia" w:hAnsiTheme="minorHAnsi" w:cstheme="minorBidi"/>
            <w:smallCaps w:val="0"/>
            <w:noProof/>
            <w:sz w:val="22"/>
            <w:szCs w:val="22"/>
            <w:lang w:eastAsia="ko-KR"/>
          </w:rPr>
          <w:tab/>
        </w:r>
        <w:r w:rsidRPr="00F06A80">
          <w:rPr>
            <w:rStyle w:val="Hyperlink"/>
            <w:noProof/>
          </w:rPr>
          <w:t>Installation</w:t>
        </w:r>
        <w:r>
          <w:rPr>
            <w:noProof/>
            <w:webHidden/>
          </w:rPr>
          <w:tab/>
        </w:r>
        <w:r>
          <w:rPr>
            <w:noProof/>
            <w:webHidden/>
          </w:rPr>
          <w:fldChar w:fldCharType="begin"/>
        </w:r>
        <w:r>
          <w:rPr>
            <w:noProof/>
            <w:webHidden/>
          </w:rPr>
          <w:instrText xml:space="preserve"> PAGEREF _Toc26429535 \h </w:instrText>
        </w:r>
      </w:ins>
      <w:r>
        <w:rPr>
          <w:noProof/>
          <w:webHidden/>
        </w:rPr>
      </w:r>
      <w:r>
        <w:rPr>
          <w:noProof/>
          <w:webHidden/>
        </w:rPr>
        <w:fldChar w:fldCharType="separate"/>
      </w:r>
      <w:ins w:id="18" w:author="Chris Ringrow" w:date="2019-12-10T10:40:00Z">
        <w:r w:rsidR="00962B75">
          <w:rPr>
            <w:noProof/>
            <w:webHidden/>
          </w:rPr>
          <w:t>3</w:t>
        </w:r>
      </w:ins>
      <w:ins w:id="19" w:author="Chris Ringrow" w:date="2019-12-05T09:11:00Z">
        <w:r>
          <w:rPr>
            <w:noProof/>
            <w:webHidden/>
          </w:rPr>
          <w:fldChar w:fldCharType="end"/>
        </w:r>
        <w:r w:rsidRPr="00F06A80">
          <w:rPr>
            <w:rStyle w:val="Hyperlink"/>
            <w:noProof/>
          </w:rPr>
          <w:fldChar w:fldCharType="end"/>
        </w:r>
      </w:ins>
    </w:p>
    <w:p w:rsidR="009F1D32" w:rsidRDefault="009F1D32">
      <w:pPr>
        <w:pStyle w:val="TOC3"/>
        <w:tabs>
          <w:tab w:val="left" w:pos="1100"/>
          <w:tab w:val="right" w:leader="dot" w:pos="9060"/>
        </w:tabs>
        <w:rPr>
          <w:ins w:id="20" w:author="Chris Ringrow" w:date="2019-12-05T09:11:00Z"/>
          <w:rFonts w:asciiTheme="minorHAnsi" w:eastAsiaTheme="minorEastAsia" w:hAnsiTheme="minorHAnsi" w:cstheme="minorBidi"/>
          <w:i w:val="0"/>
          <w:iCs w:val="0"/>
          <w:noProof/>
          <w:sz w:val="22"/>
          <w:szCs w:val="22"/>
          <w:lang w:eastAsia="ko-KR"/>
        </w:rPr>
      </w:pPr>
      <w:ins w:id="21"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"_Toc26429536"</w:instrText>
        </w:r>
        <w:r w:rsidRPr="00F06A80">
          <w:rPr>
            <w:rStyle w:val="Hyperlink"/>
            <w:noProof/>
          </w:rPr>
          <w:instrText xml:space="preserve"> </w:instrText>
        </w:r>
        <w:r w:rsidRPr="00F06A80">
          <w:rPr>
            <w:rStyle w:val="Hyperlink"/>
            <w:noProof/>
          </w:rPr>
          <w:fldChar w:fldCharType="separate"/>
        </w:r>
        <w:r w:rsidRPr="00F06A80">
          <w:rPr>
            <w:rStyle w:val="Hyperlink"/>
            <w:noProof/>
          </w:rPr>
          <w:t>1.2.1</w:t>
        </w:r>
        <w:r>
          <w:rPr>
            <w:rFonts w:asciiTheme="minorHAnsi" w:eastAsiaTheme="minorEastAsia" w:hAnsiTheme="minorHAnsi" w:cstheme="minorBidi"/>
            <w:i w:val="0"/>
            <w:iCs w:val="0"/>
            <w:noProof/>
            <w:sz w:val="22"/>
            <w:szCs w:val="22"/>
            <w:lang w:eastAsia="ko-KR"/>
          </w:rPr>
          <w:tab/>
        </w:r>
        <w:r w:rsidRPr="00F06A80">
          <w:rPr>
            <w:rStyle w:val="Hyperlink"/>
            <w:noProof/>
          </w:rPr>
          <w:t>Desktop icons</w:t>
        </w:r>
        <w:r>
          <w:rPr>
            <w:noProof/>
            <w:webHidden/>
          </w:rPr>
          <w:tab/>
        </w:r>
        <w:r>
          <w:rPr>
            <w:noProof/>
            <w:webHidden/>
          </w:rPr>
          <w:fldChar w:fldCharType="begin"/>
        </w:r>
        <w:r>
          <w:rPr>
            <w:noProof/>
            <w:webHidden/>
          </w:rPr>
          <w:instrText xml:space="preserve"> PAGEREF _Toc26429536 \h </w:instrText>
        </w:r>
      </w:ins>
      <w:r>
        <w:rPr>
          <w:noProof/>
          <w:webHidden/>
        </w:rPr>
      </w:r>
      <w:r>
        <w:rPr>
          <w:noProof/>
          <w:webHidden/>
        </w:rPr>
        <w:fldChar w:fldCharType="separate"/>
      </w:r>
      <w:ins w:id="22" w:author="Chris Ringrow" w:date="2019-12-10T10:40:00Z">
        <w:r w:rsidR="00962B75">
          <w:rPr>
            <w:noProof/>
            <w:webHidden/>
          </w:rPr>
          <w:t>3</w:t>
        </w:r>
      </w:ins>
      <w:ins w:id="23" w:author="Chris Ringrow" w:date="2019-12-05T09:11:00Z">
        <w:r>
          <w:rPr>
            <w:noProof/>
            <w:webHidden/>
          </w:rPr>
          <w:fldChar w:fldCharType="end"/>
        </w:r>
        <w:r w:rsidRPr="00F06A80">
          <w:rPr>
            <w:rStyle w:val="Hyperlink"/>
            <w:noProof/>
          </w:rPr>
          <w:fldChar w:fldCharType="end"/>
        </w:r>
      </w:ins>
    </w:p>
    <w:p w:rsidR="009F1D32" w:rsidRDefault="009F1D32">
      <w:pPr>
        <w:pStyle w:val="TOC3"/>
        <w:tabs>
          <w:tab w:val="left" w:pos="1100"/>
          <w:tab w:val="right" w:leader="dot" w:pos="9060"/>
        </w:tabs>
        <w:rPr>
          <w:ins w:id="24" w:author="Chris Ringrow" w:date="2019-12-05T09:11:00Z"/>
          <w:rFonts w:asciiTheme="minorHAnsi" w:eastAsiaTheme="minorEastAsia" w:hAnsiTheme="minorHAnsi" w:cstheme="minorBidi"/>
          <w:i w:val="0"/>
          <w:iCs w:val="0"/>
          <w:noProof/>
          <w:sz w:val="22"/>
          <w:szCs w:val="22"/>
          <w:lang w:eastAsia="ko-KR"/>
        </w:rPr>
      </w:pPr>
      <w:ins w:id="25"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"_Toc26429537"</w:instrText>
        </w:r>
        <w:r w:rsidRPr="00F06A80">
          <w:rPr>
            <w:rStyle w:val="Hyperlink"/>
            <w:noProof/>
          </w:rPr>
          <w:instrText xml:space="preserve"> </w:instrText>
        </w:r>
        <w:r w:rsidRPr="00F06A80">
          <w:rPr>
            <w:rStyle w:val="Hyperlink"/>
            <w:noProof/>
          </w:rPr>
          <w:fldChar w:fldCharType="separate"/>
        </w:r>
        <w:r w:rsidRPr="00F06A80">
          <w:rPr>
            <w:rStyle w:val="Hyperlink"/>
            <w:noProof/>
          </w:rPr>
          <w:t>1.2.2</w:t>
        </w:r>
        <w:r>
          <w:rPr>
            <w:rFonts w:asciiTheme="minorHAnsi" w:eastAsiaTheme="minorEastAsia" w:hAnsiTheme="minorHAnsi" w:cstheme="minorBidi"/>
            <w:i w:val="0"/>
            <w:iCs w:val="0"/>
            <w:noProof/>
            <w:sz w:val="22"/>
            <w:szCs w:val="22"/>
            <w:lang w:eastAsia="ko-KR"/>
          </w:rPr>
          <w:tab/>
        </w:r>
        <w:r w:rsidRPr="00F06A80">
          <w:rPr>
            <w:rStyle w:val="Hyperlink"/>
            <w:noProof/>
          </w:rPr>
          <w:t>Time service</w:t>
        </w:r>
        <w:r>
          <w:rPr>
            <w:noProof/>
            <w:webHidden/>
          </w:rPr>
          <w:tab/>
        </w:r>
        <w:r>
          <w:rPr>
            <w:noProof/>
            <w:webHidden/>
          </w:rPr>
          <w:fldChar w:fldCharType="begin"/>
        </w:r>
        <w:r>
          <w:rPr>
            <w:noProof/>
            <w:webHidden/>
          </w:rPr>
          <w:instrText xml:space="preserve"> PAGEREF _Toc26429537 \h </w:instrText>
        </w:r>
      </w:ins>
      <w:r>
        <w:rPr>
          <w:noProof/>
          <w:webHidden/>
        </w:rPr>
      </w:r>
      <w:r>
        <w:rPr>
          <w:noProof/>
          <w:webHidden/>
        </w:rPr>
        <w:fldChar w:fldCharType="separate"/>
      </w:r>
      <w:ins w:id="26" w:author="Chris Ringrow" w:date="2019-12-10T10:40:00Z">
        <w:r w:rsidR="00962B75">
          <w:rPr>
            <w:noProof/>
            <w:webHidden/>
          </w:rPr>
          <w:t>3</w:t>
        </w:r>
      </w:ins>
      <w:ins w:id="27" w:author="Chris Ringrow" w:date="2019-12-05T09:11:00Z">
        <w:r>
          <w:rPr>
            <w:noProof/>
            <w:webHidden/>
          </w:rPr>
          <w:fldChar w:fldCharType="end"/>
        </w:r>
        <w:r w:rsidRPr="00F06A80">
          <w:rPr>
            <w:rStyle w:val="Hyperlink"/>
            <w:noProof/>
          </w:rPr>
          <w:fldChar w:fldCharType="end"/>
        </w:r>
      </w:ins>
    </w:p>
    <w:p w:rsidR="009F1D32" w:rsidRDefault="009F1D32">
      <w:pPr>
        <w:pStyle w:val="TOC1"/>
        <w:tabs>
          <w:tab w:val="left" w:pos="440"/>
          <w:tab w:val="right" w:leader="dot" w:pos="9060"/>
        </w:tabs>
        <w:rPr>
          <w:ins w:id="28" w:author="Chris Ringrow" w:date="2019-12-05T09:11:00Z"/>
          <w:rFonts w:asciiTheme="minorHAnsi" w:eastAsiaTheme="minorEastAsia" w:hAnsiTheme="minorHAnsi" w:cstheme="minorBidi"/>
          <w:i w:val="0"/>
          <w:iCs w:val="0"/>
          <w:noProof/>
          <w:sz w:val="22"/>
          <w:szCs w:val="22"/>
          <w:lang w:val="en-GB" w:eastAsia="ko-KR"/>
        </w:rPr>
      </w:pPr>
      <w:ins w:id="29"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"_Toc26429540"</w:instrText>
        </w:r>
        <w:r w:rsidRPr="00F06A80">
          <w:rPr>
            <w:rStyle w:val="Hyperlink"/>
            <w:noProof/>
          </w:rPr>
          <w:instrText xml:space="preserve"> </w:instrText>
        </w:r>
        <w:r w:rsidRPr="00F06A80">
          <w:rPr>
            <w:rStyle w:val="Hyperlink"/>
            <w:noProof/>
          </w:rPr>
          <w:fldChar w:fldCharType="separate"/>
        </w:r>
        <w:r w:rsidRPr="00F06A80">
          <w:rPr>
            <w:rStyle w:val="Hyperlink"/>
            <w:noProof/>
          </w:rPr>
          <w:t>2</w:t>
        </w:r>
        <w:r>
          <w:rPr>
            <w:rFonts w:asciiTheme="minorHAnsi" w:eastAsiaTheme="minorEastAsia" w:hAnsiTheme="minorHAnsi" w:cstheme="minorBidi"/>
            <w:i w:val="0"/>
            <w:iCs w:val="0"/>
            <w:noProof/>
            <w:sz w:val="22"/>
            <w:szCs w:val="22"/>
            <w:lang w:val="en-GB" w:eastAsia="ko-KR"/>
          </w:rPr>
          <w:tab/>
        </w:r>
        <w:r w:rsidRPr="00F06A80">
          <w:rPr>
            <w:rStyle w:val="Hyperlink"/>
            <w:noProof/>
          </w:rPr>
          <w:t>Safety notes and instructions</w:t>
        </w:r>
        <w:r>
          <w:rPr>
            <w:noProof/>
            <w:webHidden/>
          </w:rPr>
          <w:tab/>
        </w:r>
        <w:r>
          <w:rPr>
            <w:noProof/>
            <w:webHidden/>
          </w:rPr>
          <w:fldChar w:fldCharType="begin"/>
        </w:r>
        <w:r>
          <w:rPr>
            <w:noProof/>
            <w:webHidden/>
          </w:rPr>
          <w:instrText xml:space="preserve"> PAGEREF _Toc26429540 \h </w:instrText>
        </w:r>
      </w:ins>
      <w:r>
        <w:rPr>
          <w:noProof/>
          <w:webHidden/>
        </w:rPr>
      </w:r>
      <w:r>
        <w:rPr>
          <w:noProof/>
          <w:webHidden/>
        </w:rPr>
        <w:fldChar w:fldCharType="separate"/>
      </w:r>
      <w:ins w:id="30" w:author="Chris Ringrow" w:date="2019-12-10T10:40:00Z">
        <w:r w:rsidR="00962B75">
          <w:rPr>
            <w:noProof/>
            <w:webHidden/>
          </w:rPr>
          <w:t>4</w:t>
        </w:r>
      </w:ins>
      <w:ins w:id="31"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32" w:author="Chris Ringrow" w:date="2019-12-05T09:11:00Z"/>
          <w:rFonts w:asciiTheme="minorHAnsi" w:eastAsiaTheme="minorEastAsia" w:hAnsiTheme="minorHAnsi" w:cstheme="minorBidi"/>
          <w:smallCaps w:val="0"/>
          <w:noProof/>
          <w:sz w:val="22"/>
          <w:szCs w:val="22"/>
          <w:lang w:eastAsia="ko-KR"/>
        </w:rPr>
      </w:pPr>
      <w:ins w:id="33"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"_Toc26429541"</w:instrText>
        </w:r>
        <w:r w:rsidRPr="00F06A80">
          <w:rPr>
            <w:rStyle w:val="Hyperlink"/>
            <w:noProof/>
          </w:rPr>
          <w:instrText xml:space="preserve"> </w:instrText>
        </w:r>
        <w:r w:rsidRPr="00F06A80">
          <w:rPr>
            <w:rStyle w:val="Hyperlink"/>
            <w:noProof/>
          </w:rPr>
          <w:fldChar w:fldCharType="separate"/>
        </w:r>
        <w:r w:rsidRPr="00F06A80">
          <w:rPr>
            <w:rStyle w:val="Hyperlink"/>
            <w:noProof/>
          </w:rPr>
          <w:t>2.1</w:t>
        </w:r>
        <w:r>
          <w:rPr>
            <w:rFonts w:asciiTheme="minorHAnsi" w:eastAsiaTheme="minorEastAsia" w:hAnsiTheme="minorHAnsi" w:cstheme="minorBidi"/>
            <w:smallCaps w:val="0"/>
            <w:noProof/>
            <w:sz w:val="22"/>
            <w:szCs w:val="22"/>
            <w:lang w:eastAsia="ko-KR"/>
          </w:rPr>
          <w:tab/>
        </w:r>
        <w:r w:rsidRPr="00F06A80">
          <w:rPr>
            <w:rStyle w:val="Hyperlink"/>
            <w:noProof/>
          </w:rPr>
          <w:t>Virus protection</w:t>
        </w:r>
        <w:r>
          <w:rPr>
            <w:noProof/>
            <w:webHidden/>
          </w:rPr>
          <w:tab/>
        </w:r>
        <w:r>
          <w:rPr>
            <w:noProof/>
            <w:webHidden/>
          </w:rPr>
          <w:fldChar w:fldCharType="begin"/>
        </w:r>
        <w:r>
          <w:rPr>
            <w:noProof/>
            <w:webHidden/>
          </w:rPr>
          <w:instrText xml:space="preserve"> PAGEREF _Toc26429541 \h </w:instrText>
        </w:r>
      </w:ins>
      <w:r>
        <w:rPr>
          <w:noProof/>
          <w:webHidden/>
        </w:rPr>
      </w:r>
      <w:r>
        <w:rPr>
          <w:noProof/>
          <w:webHidden/>
        </w:rPr>
        <w:fldChar w:fldCharType="separate"/>
      </w:r>
      <w:ins w:id="34" w:author="Chris Ringrow" w:date="2019-12-10T10:40:00Z">
        <w:r w:rsidR="00962B75">
          <w:rPr>
            <w:noProof/>
            <w:webHidden/>
          </w:rPr>
          <w:t>4</w:t>
        </w:r>
      </w:ins>
      <w:ins w:id="35"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36" w:author="Chris Ringrow" w:date="2019-12-05T09:11:00Z"/>
          <w:rFonts w:asciiTheme="minorHAnsi" w:eastAsiaTheme="minorEastAsia" w:hAnsiTheme="minorHAnsi" w:cstheme="minorBidi"/>
          <w:smallCaps w:val="0"/>
          <w:noProof/>
          <w:sz w:val="22"/>
          <w:szCs w:val="22"/>
          <w:lang w:eastAsia="ko-KR"/>
        </w:rPr>
      </w:pPr>
      <w:ins w:id="37"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"_Toc26429542"</w:instrText>
        </w:r>
        <w:r w:rsidRPr="00F06A80">
          <w:rPr>
            <w:rStyle w:val="Hyperlink"/>
            <w:noProof/>
          </w:rPr>
          <w:instrText xml:space="preserve"> </w:instrText>
        </w:r>
        <w:r w:rsidRPr="00F06A80">
          <w:rPr>
            <w:rStyle w:val="Hyperlink"/>
            <w:noProof/>
          </w:rPr>
          <w:fldChar w:fldCharType="separate"/>
        </w:r>
        <w:r w:rsidRPr="00F06A80">
          <w:rPr>
            <w:rStyle w:val="Hyperlink"/>
            <w:noProof/>
          </w:rPr>
          <w:t>2.2</w:t>
        </w:r>
        <w:r>
          <w:rPr>
            <w:rFonts w:asciiTheme="minorHAnsi" w:eastAsiaTheme="minorEastAsia" w:hAnsiTheme="minorHAnsi" w:cstheme="minorBidi"/>
            <w:smallCaps w:val="0"/>
            <w:noProof/>
            <w:sz w:val="22"/>
            <w:szCs w:val="22"/>
            <w:lang w:eastAsia="ko-KR"/>
          </w:rPr>
          <w:tab/>
        </w:r>
        <w:r w:rsidRPr="00F06A80">
          <w:rPr>
            <w:rStyle w:val="Hyperlink"/>
            <w:noProof/>
          </w:rPr>
          <w:t>After using Audio Monitor</w:t>
        </w:r>
        <w:r>
          <w:rPr>
            <w:noProof/>
            <w:webHidden/>
          </w:rPr>
          <w:tab/>
        </w:r>
        <w:r>
          <w:rPr>
            <w:noProof/>
            <w:webHidden/>
          </w:rPr>
          <w:fldChar w:fldCharType="begin"/>
        </w:r>
        <w:r>
          <w:rPr>
            <w:noProof/>
            <w:webHidden/>
          </w:rPr>
          <w:instrText xml:space="preserve"> PAGEREF _Toc26429542 \h </w:instrText>
        </w:r>
      </w:ins>
      <w:r>
        <w:rPr>
          <w:noProof/>
          <w:webHidden/>
        </w:rPr>
      </w:r>
      <w:r>
        <w:rPr>
          <w:noProof/>
          <w:webHidden/>
        </w:rPr>
        <w:fldChar w:fldCharType="separate"/>
      </w:r>
      <w:ins w:id="38" w:author="Chris Ringrow" w:date="2019-12-10T10:40:00Z">
        <w:r w:rsidR="00962B75">
          <w:rPr>
            <w:noProof/>
            <w:webHidden/>
          </w:rPr>
          <w:t>4</w:t>
        </w:r>
      </w:ins>
      <w:ins w:id="39"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40" w:author="Chris Ringrow" w:date="2019-12-05T09:11:00Z"/>
          <w:rFonts w:asciiTheme="minorHAnsi" w:eastAsiaTheme="minorEastAsia" w:hAnsiTheme="minorHAnsi" w:cstheme="minorBidi"/>
          <w:smallCaps w:val="0"/>
          <w:noProof/>
          <w:sz w:val="22"/>
          <w:szCs w:val="22"/>
          <w:lang w:eastAsia="ko-KR"/>
        </w:rPr>
      </w:pPr>
      <w:ins w:id="41"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"_Toc26429543"</w:instrText>
        </w:r>
        <w:r w:rsidRPr="00F06A80">
          <w:rPr>
            <w:rStyle w:val="Hyperlink"/>
            <w:noProof/>
          </w:rPr>
          <w:instrText xml:space="preserve"> </w:instrText>
        </w:r>
        <w:r w:rsidRPr="00F06A80">
          <w:rPr>
            <w:rStyle w:val="Hyperlink"/>
            <w:noProof/>
          </w:rPr>
          <w:fldChar w:fldCharType="separate"/>
        </w:r>
        <w:r w:rsidRPr="00F06A80">
          <w:rPr>
            <w:rStyle w:val="Hyperlink"/>
            <w:noProof/>
          </w:rPr>
          <w:t>2.3</w:t>
        </w:r>
        <w:r>
          <w:rPr>
            <w:rFonts w:asciiTheme="minorHAnsi" w:eastAsiaTheme="minorEastAsia" w:hAnsiTheme="minorHAnsi" w:cstheme="minorBidi"/>
            <w:smallCaps w:val="0"/>
            <w:noProof/>
            <w:sz w:val="22"/>
            <w:szCs w:val="22"/>
            <w:lang w:eastAsia="ko-KR"/>
          </w:rPr>
          <w:tab/>
        </w:r>
        <w:r w:rsidRPr="00F06A80">
          <w:rPr>
            <w:rStyle w:val="Hyperlink"/>
            <w:noProof/>
          </w:rPr>
          <w:t>After using Live view</w:t>
        </w:r>
        <w:r>
          <w:rPr>
            <w:noProof/>
            <w:webHidden/>
          </w:rPr>
          <w:tab/>
        </w:r>
        <w:r>
          <w:rPr>
            <w:noProof/>
            <w:webHidden/>
          </w:rPr>
          <w:fldChar w:fldCharType="begin"/>
        </w:r>
        <w:r>
          <w:rPr>
            <w:noProof/>
            <w:webHidden/>
          </w:rPr>
          <w:instrText xml:space="preserve"> PAGEREF _Toc26429543 \h </w:instrText>
        </w:r>
      </w:ins>
      <w:r>
        <w:rPr>
          <w:noProof/>
          <w:webHidden/>
        </w:rPr>
      </w:r>
      <w:r>
        <w:rPr>
          <w:noProof/>
          <w:webHidden/>
        </w:rPr>
        <w:fldChar w:fldCharType="separate"/>
      </w:r>
      <w:ins w:id="42" w:author="Chris Ringrow" w:date="2019-12-10T10:40:00Z">
        <w:r w:rsidR="00962B75">
          <w:rPr>
            <w:noProof/>
            <w:webHidden/>
          </w:rPr>
          <w:t>4</w:t>
        </w:r>
      </w:ins>
      <w:ins w:id="43"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44" w:author="Chris Ringrow" w:date="2019-12-05T09:11:00Z"/>
          <w:rFonts w:asciiTheme="minorHAnsi" w:eastAsiaTheme="minorEastAsia" w:hAnsiTheme="minorHAnsi" w:cstheme="minorBidi"/>
          <w:smallCaps w:val="0"/>
          <w:noProof/>
          <w:sz w:val="22"/>
          <w:szCs w:val="22"/>
          <w:lang w:eastAsia="ko-KR"/>
        </w:rPr>
      </w:pPr>
      <w:ins w:id="45"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"_Toc26429544"</w:instrText>
        </w:r>
        <w:r w:rsidRPr="00F06A80">
          <w:rPr>
            <w:rStyle w:val="Hyperlink"/>
            <w:noProof/>
          </w:rPr>
          <w:instrText xml:space="preserve"> </w:instrText>
        </w:r>
        <w:r w:rsidRPr="00F06A80">
          <w:rPr>
            <w:rStyle w:val="Hyperlink"/>
            <w:noProof/>
          </w:rPr>
          <w:fldChar w:fldCharType="separate"/>
        </w:r>
        <w:r w:rsidRPr="00F06A80">
          <w:rPr>
            <w:rStyle w:val="Hyperlink"/>
            <w:noProof/>
          </w:rPr>
          <w:t>2.4</w:t>
        </w:r>
        <w:r>
          <w:rPr>
            <w:rFonts w:asciiTheme="minorHAnsi" w:eastAsiaTheme="minorEastAsia" w:hAnsiTheme="minorHAnsi" w:cstheme="minorBidi"/>
            <w:smallCaps w:val="0"/>
            <w:noProof/>
            <w:sz w:val="22"/>
            <w:szCs w:val="22"/>
            <w:lang w:eastAsia="ko-KR"/>
          </w:rPr>
          <w:tab/>
        </w:r>
        <w:r w:rsidRPr="00F06A80">
          <w:rPr>
            <w:rStyle w:val="Hyperlink"/>
            <w:noProof/>
          </w:rPr>
          <w:t>After RMV and IDX decoding</w:t>
        </w:r>
        <w:r>
          <w:rPr>
            <w:noProof/>
            <w:webHidden/>
          </w:rPr>
          <w:tab/>
        </w:r>
        <w:r>
          <w:rPr>
            <w:noProof/>
            <w:webHidden/>
          </w:rPr>
          <w:fldChar w:fldCharType="begin"/>
        </w:r>
        <w:r>
          <w:rPr>
            <w:noProof/>
            <w:webHidden/>
          </w:rPr>
          <w:instrText xml:space="preserve"> PAGEREF _Toc26429544 \h </w:instrText>
        </w:r>
      </w:ins>
      <w:r>
        <w:rPr>
          <w:noProof/>
          <w:webHidden/>
        </w:rPr>
      </w:r>
      <w:r>
        <w:rPr>
          <w:noProof/>
          <w:webHidden/>
        </w:rPr>
        <w:fldChar w:fldCharType="separate"/>
      </w:r>
      <w:ins w:id="46" w:author="Chris Ringrow" w:date="2019-12-10T10:40:00Z">
        <w:r w:rsidR="00962B75">
          <w:rPr>
            <w:noProof/>
            <w:webHidden/>
          </w:rPr>
          <w:t>4</w:t>
        </w:r>
      </w:ins>
      <w:ins w:id="47"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48" w:author="Chris Ringrow" w:date="2019-12-05T09:11:00Z"/>
          <w:rFonts w:asciiTheme="minorHAnsi" w:eastAsiaTheme="minorEastAsia" w:hAnsiTheme="minorHAnsi" w:cstheme="minorBidi"/>
          <w:smallCaps w:val="0"/>
          <w:noProof/>
          <w:sz w:val="22"/>
          <w:szCs w:val="22"/>
          <w:lang w:eastAsia="ko-KR"/>
        </w:rPr>
      </w:pPr>
      <w:ins w:id="49"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"_Toc26429545"</w:instrText>
        </w:r>
        <w:r w:rsidRPr="00F06A80">
          <w:rPr>
            <w:rStyle w:val="Hyperlink"/>
            <w:noProof/>
          </w:rPr>
          <w:instrText xml:space="preserve"> </w:instrText>
        </w:r>
        <w:r w:rsidRPr="00F06A80">
          <w:rPr>
            <w:rStyle w:val="Hyperlink"/>
            <w:noProof/>
          </w:rPr>
          <w:fldChar w:fldCharType="separate"/>
        </w:r>
        <w:r w:rsidRPr="00F06A80">
          <w:rPr>
            <w:rStyle w:val="Hyperlink"/>
            <w:noProof/>
          </w:rPr>
          <w:t>2.5</w:t>
        </w:r>
        <w:r>
          <w:rPr>
            <w:rFonts w:asciiTheme="minorHAnsi" w:eastAsiaTheme="minorEastAsia" w:hAnsiTheme="minorHAnsi" w:cstheme="minorBidi"/>
            <w:smallCaps w:val="0"/>
            <w:noProof/>
            <w:sz w:val="22"/>
            <w:szCs w:val="22"/>
            <w:lang w:eastAsia="ko-KR"/>
          </w:rPr>
          <w:tab/>
        </w:r>
        <w:r w:rsidRPr="00F06A80">
          <w:rPr>
            <w:rStyle w:val="Hyperlink"/>
            <w:noProof/>
          </w:rPr>
          <w:t>After remote controlling any station</w:t>
        </w:r>
        <w:r>
          <w:rPr>
            <w:noProof/>
            <w:webHidden/>
          </w:rPr>
          <w:tab/>
        </w:r>
        <w:r>
          <w:rPr>
            <w:noProof/>
            <w:webHidden/>
          </w:rPr>
          <w:fldChar w:fldCharType="begin"/>
        </w:r>
        <w:r>
          <w:rPr>
            <w:noProof/>
            <w:webHidden/>
          </w:rPr>
          <w:instrText xml:space="preserve"> PAGEREF _Toc26429545 \h </w:instrText>
        </w:r>
      </w:ins>
      <w:r>
        <w:rPr>
          <w:noProof/>
          <w:webHidden/>
        </w:rPr>
      </w:r>
      <w:r>
        <w:rPr>
          <w:noProof/>
          <w:webHidden/>
        </w:rPr>
        <w:fldChar w:fldCharType="separate"/>
      </w:r>
      <w:ins w:id="50" w:author="Chris Ringrow" w:date="2019-12-10T10:40:00Z">
        <w:r w:rsidR="00962B75">
          <w:rPr>
            <w:noProof/>
            <w:webHidden/>
          </w:rPr>
          <w:t>4</w:t>
        </w:r>
      </w:ins>
      <w:ins w:id="51"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52" w:author="Chris Ringrow" w:date="2019-12-05T09:11:00Z"/>
          <w:rFonts w:asciiTheme="minorHAnsi" w:eastAsiaTheme="minorEastAsia" w:hAnsiTheme="minorHAnsi" w:cstheme="minorBidi"/>
          <w:smallCaps w:val="0"/>
          <w:noProof/>
          <w:sz w:val="22"/>
          <w:szCs w:val="22"/>
          <w:lang w:eastAsia="ko-KR"/>
        </w:rPr>
      </w:pPr>
      <w:ins w:id="53"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"_Toc26429546"</w:instrText>
        </w:r>
        <w:r w:rsidRPr="00F06A80">
          <w:rPr>
            <w:rStyle w:val="Hyperlink"/>
            <w:noProof/>
          </w:rPr>
          <w:instrText xml:space="preserve"> </w:instrText>
        </w:r>
        <w:r w:rsidRPr="00F06A80">
          <w:rPr>
            <w:rStyle w:val="Hyperlink"/>
            <w:noProof/>
          </w:rPr>
          <w:fldChar w:fldCharType="separate"/>
        </w:r>
        <w:r w:rsidRPr="00F06A80">
          <w:rPr>
            <w:rStyle w:val="Hyperlink"/>
            <w:noProof/>
          </w:rPr>
          <w:t>2.6</w:t>
        </w:r>
        <w:r>
          <w:rPr>
            <w:rFonts w:asciiTheme="minorHAnsi" w:eastAsiaTheme="minorEastAsia" w:hAnsiTheme="minorHAnsi" w:cstheme="minorBidi"/>
            <w:smallCaps w:val="0"/>
            <w:noProof/>
            <w:sz w:val="22"/>
            <w:szCs w:val="22"/>
            <w:lang w:eastAsia="ko-KR"/>
          </w:rPr>
          <w:tab/>
        </w:r>
        <w:r w:rsidRPr="00F06A80">
          <w:rPr>
            <w:rStyle w:val="Hyperlink"/>
            <w:noProof/>
          </w:rPr>
          <w:t>Scheduled maintenance</w:t>
        </w:r>
        <w:r>
          <w:rPr>
            <w:noProof/>
            <w:webHidden/>
          </w:rPr>
          <w:tab/>
        </w:r>
        <w:r>
          <w:rPr>
            <w:noProof/>
            <w:webHidden/>
          </w:rPr>
          <w:fldChar w:fldCharType="begin"/>
        </w:r>
        <w:r>
          <w:rPr>
            <w:noProof/>
            <w:webHidden/>
          </w:rPr>
          <w:instrText xml:space="preserve"> PAGEREF _Toc26429546 \h </w:instrText>
        </w:r>
      </w:ins>
      <w:r>
        <w:rPr>
          <w:noProof/>
          <w:webHidden/>
        </w:rPr>
      </w:r>
      <w:r>
        <w:rPr>
          <w:noProof/>
          <w:webHidden/>
        </w:rPr>
        <w:fldChar w:fldCharType="separate"/>
      </w:r>
      <w:ins w:id="54" w:author="Chris Ringrow" w:date="2019-12-10T10:40:00Z">
        <w:r w:rsidR="00962B75">
          <w:rPr>
            <w:noProof/>
            <w:webHidden/>
          </w:rPr>
          <w:t>4</w:t>
        </w:r>
      </w:ins>
      <w:ins w:id="55" w:author="Chris Ringrow" w:date="2019-12-05T09:11:00Z">
        <w:r>
          <w:rPr>
            <w:noProof/>
            <w:webHidden/>
          </w:rPr>
          <w:fldChar w:fldCharType="end"/>
        </w:r>
        <w:r w:rsidRPr="00F06A80">
          <w:rPr>
            <w:rStyle w:val="Hyperlink"/>
            <w:noProof/>
          </w:rPr>
          <w:fldChar w:fldCharType="end"/>
        </w:r>
      </w:ins>
    </w:p>
    <w:p w:rsidR="009F1D32" w:rsidRDefault="009F1D32">
      <w:pPr>
        <w:pStyle w:val="TOC1"/>
        <w:tabs>
          <w:tab w:val="left" w:pos="440"/>
          <w:tab w:val="right" w:leader="dot" w:pos="9060"/>
        </w:tabs>
        <w:rPr>
          <w:ins w:id="56" w:author="Chris Ringrow" w:date="2019-12-05T09:11:00Z"/>
          <w:rFonts w:asciiTheme="minorHAnsi" w:eastAsiaTheme="minorEastAsia" w:hAnsiTheme="minorHAnsi" w:cstheme="minorBidi"/>
          <w:i w:val="0"/>
          <w:iCs w:val="0"/>
          <w:noProof/>
          <w:sz w:val="22"/>
          <w:szCs w:val="22"/>
          <w:lang w:val="en-GB" w:eastAsia="ko-KR"/>
        </w:rPr>
      </w:pPr>
      <w:ins w:id="57"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"_Toc26429547"</w:instrText>
        </w:r>
        <w:r w:rsidRPr="00F06A80">
          <w:rPr>
            <w:rStyle w:val="Hyperlink"/>
            <w:noProof/>
          </w:rPr>
          <w:instrText xml:space="preserve"> </w:instrText>
        </w:r>
        <w:r w:rsidRPr="00F06A80">
          <w:rPr>
            <w:rStyle w:val="Hyperlink"/>
            <w:noProof/>
          </w:rPr>
          <w:fldChar w:fldCharType="separate"/>
        </w:r>
        <w:r w:rsidRPr="00F06A80">
          <w:rPr>
            <w:rStyle w:val="Hyperlink"/>
            <w:noProof/>
          </w:rPr>
          <w:t>3</w:t>
        </w:r>
        <w:r>
          <w:rPr>
            <w:rFonts w:asciiTheme="minorHAnsi" w:eastAsiaTheme="minorEastAsia" w:hAnsiTheme="minorHAnsi" w:cstheme="minorBidi"/>
            <w:i w:val="0"/>
            <w:iCs w:val="0"/>
            <w:noProof/>
            <w:sz w:val="22"/>
            <w:szCs w:val="22"/>
            <w:lang w:val="en-GB" w:eastAsia="ko-KR"/>
          </w:rPr>
          <w:tab/>
        </w:r>
        <w:r w:rsidRPr="00F06A80">
          <w:rPr>
            <w:rStyle w:val="Hyperlink"/>
            <w:noProof/>
          </w:rPr>
          <w:t>User Interface</w:t>
        </w:r>
        <w:r>
          <w:rPr>
            <w:noProof/>
            <w:webHidden/>
          </w:rPr>
          <w:tab/>
        </w:r>
        <w:r>
          <w:rPr>
            <w:noProof/>
            <w:webHidden/>
          </w:rPr>
          <w:fldChar w:fldCharType="begin"/>
        </w:r>
        <w:r>
          <w:rPr>
            <w:noProof/>
            <w:webHidden/>
          </w:rPr>
          <w:instrText xml:space="preserve"> PAGEREF _Toc26429547 \h </w:instrText>
        </w:r>
      </w:ins>
      <w:r>
        <w:rPr>
          <w:noProof/>
          <w:webHidden/>
        </w:rPr>
      </w:r>
      <w:r>
        <w:rPr>
          <w:noProof/>
          <w:webHidden/>
        </w:rPr>
        <w:fldChar w:fldCharType="separate"/>
      </w:r>
      <w:ins w:id="58" w:author="Chris Ringrow" w:date="2019-12-10T10:40:00Z">
        <w:r w:rsidR="00962B75">
          <w:rPr>
            <w:noProof/>
            <w:webHidden/>
          </w:rPr>
          <w:t>5</w:t>
        </w:r>
      </w:ins>
      <w:ins w:id="59"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60" w:author="Chris Ringrow" w:date="2019-12-05T09:11:00Z"/>
          <w:rFonts w:asciiTheme="minorHAnsi" w:eastAsiaTheme="minorEastAsia" w:hAnsiTheme="minorHAnsi" w:cstheme="minorBidi"/>
          <w:smallCaps w:val="0"/>
          <w:noProof/>
          <w:sz w:val="22"/>
          <w:szCs w:val="22"/>
          <w:lang w:eastAsia="ko-KR"/>
        </w:rPr>
      </w:pPr>
      <w:ins w:id="61"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"_Toc26429548"</w:instrText>
        </w:r>
        <w:r w:rsidRPr="00F06A80">
          <w:rPr>
            <w:rStyle w:val="Hyperlink"/>
            <w:noProof/>
          </w:rPr>
          <w:instrText xml:space="preserve"> </w:instrText>
        </w:r>
        <w:r w:rsidRPr="00F06A80">
          <w:rPr>
            <w:rStyle w:val="Hyperlink"/>
            <w:noProof/>
          </w:rPr>
          <w:fldChar w:fldCharType="separate"/>
        </w:r>
        <w:r w:rsidRPr="00F06A80">
          <w:rPr>
            <w:rStyle w:val="Hyperlink"/>
            <w:noProof/>
          </w:rPr>
          <w:t>3.1</w:t>
        </w:r>
        <w:r>
          <w:rPr>
            <w:rFonts w:asciiTheme="minorHAnsi" w:eastAsiaTheme="minorEastAsia" w:hAnsiTheme="minorHAnsi" w:cstheme="minorBidi"/>
            <w:smallCaps w:val="0"/>
            <w:noProof/>
            <w:sz w:val="22"/>
            <w:szCs w:val="22"/>
            <w:lang w:eastAsia="ko-KR"/>
          </w:rPr>
          <w:tab/>
        </w:r>
        <w:r w:rsidRPr="00F06A80">
          <w:rPr>
            <w:rStyle w:val="Hyperlink"/>
            <w:noProof/>
          </w:rPr>
          <w:t>Starting Technical Supervisor</w:t>
        </w:r>
        <w:r>
          <w:rPr>
            <w:noProof/>
            <w:webHidden/>
          </w:rPr>
          <w:tab/>
        </w:r>
        <w:r>
          <w:rPr>
            <w:noProof/>
            <w:webHidden/>
          </w:rPr>
          <w:fldChar w:fldCharType="begin"/>
        </w:r>
        <w:r>
          <w:rPr>
            <w:noProof/>
            <w:webHidden/>
          </w:rPr>
          <w:instrText xml:space="preserve"> PAGEREF _Toc26429548 \h </w:instrText>
        </w:r>
      </w:ins>
      <w:r>
        <w:rPr>
          <w:noProof/>
          <w:webHidden/>
        </w:rPr>
      </w:r>
      <w:r>
        <w:rPr>
          <w:noProof/>
          <w:webHidden/>
        </w:rPr>
        <w:fldChar w:fldCharType="separate"/>
      </w:r>
      <w:ins w:id="62" w:author="Chris Ringrow" w:date="2019-12-10T10:40:00Z">
        <w:r w:rsidR="00962B75">
          <w:rPr>
            <w:noProof/>
            <w:webHidden/>
          </w:rPr>
          <w:t>5</w:t>
        </w:r>
      </w:ins>
      <w:ins w:id="63"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64" w:author="Chris Ringrow" w:date="2019-12-05T09:11:00Z"/>
          <w:rFonts w:asciiTheme="minorHAnsi" w:eastAsiaTheme="minorEastAsia" w:hAnsiTheme="minorHAnsi" w:cstheme="minorBidi"/>
          <w:smallCaps w:val="0"/>
          <w:noProof/>
          <w:sz w:val="22"/>
          <w:szCs w:val="22"/>
          <w:lang w:eastAsia="ko-KR"/>
        </w:rPr>
      </w:pPr>
      <w:ins w:id="65"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"_Toc26429549"</w:instrText>
        </w:r>
        <w:r w:rsidRPr="00F06A80">
          <w:rPr>
            <w:rStyle w:val="Hyperlink"/>
            <w:noProof/>
          </w:rPr>
          <w:instrText xml:space="preserve"> </w:instrText>
        </w:r>
        <w:r w:rsidRPr="00F06A80">
          <w:rPr>
            <w:rStyle w:val="Hyperlink"/>
            <w:noProof/>
          </w:rPr>
          <w:fldChar w:fldCharType="separate"/>
        </w:r>
        <w:r w:rsidRPr="00F06A80">
          <w:rPr>
            <w:rStyle w:val="Hyperlink"/>
            <w:noProof/>
          </w:rPr>
          <w:t>3.2</w:t>
        </w:r>
        <w:r>
          <w:rPr>
            <w:rFonts w:asciiTheme="minorHAnsi" w:eastAsiaTheme="minorEastAsia" w:hAnsiTheme="minorHAnsi" w:cstheme="minorBidi"/>
            <w:smallCaps w:val="0"/>
            <w:noProof/>
            <w:sz w:val="22"/>
            <w:szCs w:val="22"/>
            <w:lang w:eastAsia="ko-KR"/>
          </w:rPr>
          <w:tab/>
        </w:r>
        <w:r w:rsidRPr="00F06A80">
          <w:rPr>
            <w:rStyle w:val="Hyperlink"/>
            <w:noProof/>
          </w:rPr>
          <w:t>Active stations list</w:t>
        </w:r>
        <w:r>
          <w:rPr>
            <w:noProof/>
            <w:webHidden/>
          </w:rPr>
          <w:tab/>
        </w:r>
        <w:r>
          <w:rPr>
            <w:noProof/>
            <w:webHidden/>
          </w:rPr>
          <w:fldChar w:fldCharType="begin"/>
        </w:r>
        <w:r>
          <w:rPr>
            <w:noProof/>
            <w:webHidden/>
          </w:rPr>
          <w:instrText xml:space="preserve"> PAGEREF _Toc26429549 \h </w:instrText>
        </w:r>
      </w:ins>
      <w:r>
        <w:rPr>
          <w:noProof/>
          <w:webHidden/>
        </w:rPr>
      </w:r>
      <w:r>
        <w:rPr>
          <w:noProof/>
          <w:webHidden/>
        </w:rPr>
        <w:fldChar w:fldCharType="separate"/>
      </w:r>
      <w:ins w:id="66" w:author="Chris Ringrow" w:date="2019-12-10T10:40:00Z">
        <w:r w:rsidR="00962B75">
          <w:rPr>
            <w:noProof/>
            <w:webHidden/>
          </w:rPr>
          <w:t>5</w:t>
        </w:r>
      </w:ins>
      <w:ins w:id="67"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68" w:author="Chris Ringrow" w:date="2019-12-05T09:11:00Z"/>
          <w:rFonts w:asciiTheme="minorHAnsi" w:eastAsiaTheme="minorEastAsia" w:hAnsiTheme="minorHAnsi" w:cstheme="minorBidi"/>
          <w:smallCaps w:val="0"/>
          <w:noProof/>
          <w:sz w:val="22"/>
          <w:szCs w:val="22"/>
          <w:lang w:eastAsia="ko-KR"/>
        </w:rPr>
      </w:pPr>
      <w:ins w:id="69"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"_Toc26429550"</w:instrText>
        </w:r>
        <w:r w:rsidRPr="00F06A80">
          <w:rPr>
            <w:rStyle w:val="Hyperlink"/>
            <w:noProof/>
          </w:rPr>
          <w:instrText xml:space="preserve"> </w:instrText>
        </w:r>
        <w:r w:rsidRPr="00F06A80">
          <w:rPr>
            <w:rStyle w:val="Hyperlink"/>
            <w:noProof/>
          </w:rPr>
          <w:fldChar w:fldCharType="separate"/>
        </w:r>
        <w:r w:rsidRPr="00F06A80">
          <w:rPr>
            <w:rStyle w:val="Hyperlink"/>
            <w:noProof/>
          </w:rPr>
          <w:t>3.3</w:t>
        </w:r>
        <w:r>
          <w:rPr>
            <w:rFonts w:asciiTheme="minorHAnsi" w:eastAsiaTheme="minorEastAsia" w:hAnsiTheme="minorHAnsi" w:cstheme="minorBidi"/>
            <w:smallCaps w:val="0"/>
            <w:noProof/>
            <w:sz w:val="22"/>
            <w:szCs w:val="22"/>
            <w:lang w:eastAsia="ko-KR"/>
          </w:rPr>
          <w:tab/>
        </w:r>
        <w:r w:rsidRPr="00F06A80">
          <w:rPr>
            <w:rStyle w:val="Hyperlink"/>
            <w:noProof/>
          </w:rPr>
          <w:t>Changing the default node colours</w:t>
        </w:r>
        <w:r>
          <w:rPr>
            <w:noProof/>
            <w:webHidden/>
          </w:rPr>
          <w:tab/>
        </w:r>
        <w:r>
          <w:rPr>
            <w:noProof/>
            <w:webHidden/>
          </w:rPr>
          <w:fldChar w:fldCharType="begin"/>
        </w:r>
        <w:r>
          <w:rPr>
            <w:noProof/>
            <w:webHidden/>
          </w:rPr>
          <w:instrText xml:space="preserve"> PAGEREF _Toc26429550 \h </w:instrText>
        </w:r>
      </w:ins>
      <w:r>
        <w:rPr>
          <w:noProof/>
          <w:webHidden/>
        </w:rPr>
      </w:r>
      <w:r>
        <w:rPr>
          <w:noProof/>
          <w:webHidden/>
        </w:rPr>
        <w:fldChar w:fldCharType="separate"/>
      </w:r>
      <w:ins w:id="70" w:author="Chris Ringrow" w:date="2019-12-10T10:40:00Z">
        <w:r w:rsidR="00962B75">
          <w:rPr>
            <w:noProof/>
            <w:webHidden/>
          </w:rPr>
          <w:t>5</w:t>
        </w:r>
      </w:ins>
      <w:ins w:id="71"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72" w:author="Chris Ringrow" w:date="2019-12-05T09:11:00Z"/>
          <w:rFonts w:asciiTheme="minorHAnsi" w:eastAsiaTheme="minorEastAsia" w:hAnsiTheme="minorHAnsi" w:cstheme="minorBidi"/>
          <w:smallCaps w:val="0"/>
          <w:noProof/>
          <w:sz w:val="22"/>
          <w:szCs w:val="22"/>
          <w:lang w:eastAsia="ko-KR"/>
        </w:rPr>
      </w:pPr>
      <w:ins w:id="73"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"_Toc26429551"</w:instrText>
        </w:r>
        <w:r w:rsidRPr="00F06A80">
          <w:rPr>
            <w:rStyle w:val="Hyperlink"/>
            <w:noProof/>
          </w:rPr>
          <w:instrText xml:space="preserve"> </w:instrText>
        </w:r>
        <w:r w:rsidRPr="00F06A80">
          <w:rPr>
            <w:rStyle w:val="Hyperlink"/>
            <w:noProof/>
          </w:rPr>
          <w:fldChar w:fldCharType="separate"/>
        </w:r>
        <w:r w:rsidRPr="00F06A80">
          <w:rPr>
            <w:rStyle w:val="Hyperlink"/>
            <w:noProof/>
          </w:rPr>
          <w:t>3.4</w:t>
        </w:r>
        <w:r>
          <w:rPr>
            <w:rFonts w:asciiTheme="minorHAnsi" w:eastAsiaTheme="minorEastAsia" w:hAnsiTheme="minorHAnsi" w:cstheme="minorBidi"/>
            <w:smallCaps w:val="0"/>
            <w:noProof/>
            <w:sz w:val="22"/>
            <w:szCs w:val="22"/>
            <w:lang w:eastAsia="ko-KR"/>
          </w:rPr>
          <w:tab/>
        </w:r>
        <w:r w:rsidRPr="00F06A80">
          <w:rPr>
            <w:rStyle w:val="Hyperlink"/>
            <w:noProof/>
          </w:rPr>
          <w:t>Mimic display</w:t>
        </w:r>
        <w:r>
          <w:rPr>
            <w:noProof/>
            <w:webHidden/>
          </w:rPr>
          <w:tab/>
        </w:r>
        <w:r>
          <w:rPr>
            <w:noProof/>
            <w:webHidden/>
          </w:rPr>
          <w:fldChar w:fldCharType="begin"/>
        </w:r>
        <w:r>
          <w:rPr>
            <w:noProof/>
            <w:webHidden/>
          </w:rPr>
          <w:instrText xml:space="preserve"> PAGEREF _Toc26429551 \h </w:instrText>
        </w:r>
      </w:ins>
      <w:r>
        <w:rPr>
          <w:noProof/>
          <w:webHidden/>
        </w:rPr>
      </w:r>
      <w:r>
        <w:rPr>
          <w:noProof/>
          <w:webHidden/>
        </w:rPr>
        <w:fldChar w:fldCharType="separate"/>
      </w:r>
      <w:ins w:id="74" w:author="Chris Ringrow" w:date="2019-12-10T10:40:00Z">
        <w:r w:rsidR="00962B75">
          <w:rPr>
            <w:noProof/>
            <w:webHidden/>
          </w:rPr>
          <w:t>6</w:t>
        </w:r>
      </w:ins>
      <w:ins w:id="75" w:author="Chris Ringrow" w:date="2019-12-05T09:11:00Z">
        <w:r>
          <w:rPr>
            <w:noProof/>
            <w:webHidden/>
          </w:rPr>
          <w:fldChar w:fldCharType="end"/>
        </w:r>
        <w:r w:rsidRPr="00F06A80">
          <w:rPr>
            <w:rStyle w:val="Hyperlink"/>
            <w:noProof/>
          </w:rPr>
          <w:fldChar w:fldCharType="end"/>
        </w:r>
      </w:ins>
    </w:p>
    <w:p w:rsidR="009F1D32" w:rsidRDefault="009F1D32">
      <w:pPr>
        <w:pStyle w:val="TOC2"/>
        <w:tabs>
          <w:tab w:val="left" w:pos="880"/>
          <w:tab w:val="right" w:leader="dot" w:pos="9060"/>
        </w:tabs>
        <w:rPr>
          <w:ins w:id="76" w:author="Chris Ringrow" w:date="2019-12-05T09:11:00Z"/>
          <w:rFonts w:asciiTheme="minorHAnsi" w:eastAsiaTheme="minorEastAsia" w:hAnsiTheme="minorHAnsi" w:cstheme="minorBidi"/>
          <w:smallCaps w:val="0"/>
          <w:noProof/>
          <w:sz w:val="22"/>
          <w:szCs w:val="22"/>
          <w:lang w:eastAsia="ko-KR"/>
        </w:rPr>
      </w:pPr>
      <w:ins w:id="77"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"_Toc26429552"</w:instrText>
        </w:r>
        <w:r w:rsidRPr="00F06A80">
          <w:rPr>
            <w:rStyle w:val="Hyperlink"/>
            <w:noProof/>
          </w:rPr>
          <w:instrText xml:space="preserve"> </w:instrText>
        </w:r>
        <w:r w:rsidRPr="00F06A80">
          <w:rPr>
            <w:rStyle w:val="Hyperlink"/>
            <w:noProof/>
          </w:rPr>
          <w:fldChar w:fldCharType="separate"/>
        </w:r>
        <w:r w:rsidRPr="00F06A80">
          <w:rPr>
            <w:rStyle w:val="Hyperlink"/>
            <w:noProof/>
          </w:rPr>
          <w:t>3.5</w:t>
        </w:r>
        <w:r>
          <w:rPr>
            <w:rFonts w:asciiTheme="minorHAnsi" w:eastAsiaTheme="minorEastAsia" w:hAnsiTheme="minorHAnsi" w:cstheme="minorBidi"/>
            <w:smallCaps w:val="0"/>
            <w:noProof/>
            <w:sz w:val="22"/>
            <w:szCs w:val="22"/>
            <w:lang w:eastAsia="ko-KR"/>
          </w:rPr>
          <w:tab/>
        </w:r>
        <w:r w:rsidRPr="00F06A80">
          <w:rPr>
            <w:rStyle w:val="Hyperlink"/>
            <w:noProof/>
          </w:rPr>
          <w:t>List of messages</w:t>
        </w:r>
        <w:r>
          <w:rPr>
            <w:noProof/>
            <w:webHidden/>
          </w:rPr>
          <w:tab/>
        </w:r>
        <w:r>
          <w:rPr>
            <w:noProof/>
            <w:webHidden/>
          </w:rPr>
          <w:fldChar w:fldCharType="begin"/>
        </w:r>
        <w:r>
          <w:rPr>
            <w:noProof/>
            <w:webHidden/>
          </w:rPr>
          <w:instrText xml:space="preserve"> PAGEREF _Toc26429552 \h </w:instrText>
        </w:r>
      </w:ins>
      <w:r>
        <w:rPr>
          <w:noProof/>
          <w:webHidden/>
        </w:rPr>
      </w:r>
      <w:r>
        <w:rPr>
          <w:noProof/>
          <w:webHidden/>
        </w:rPr>
        <w:fldChar w:fldCharType="separate"/>
      </w:r>
      <w:ins w:id="78" w:author="Chris Ringrow" w:date="2019-12-10T10:40:00Z">
        <w:r w:rsidR="00962B75">
          <w:rPr>
            <w:noProof/>
            <w:webHidden/>
          </w:rPr>
          <w:t>8</w:t>
        </w:r>
      </w:ins>
      <w:ins w:id="79" w:author="Chris Ringrow" w:date="2019-12-05T09:11:00Z">
        <w:r>
          <w:rPr>
            <w:noProof/>
            <w:webHidden/>
          </w:rPr>
          <w:fldChar w:fldCharType="end"/>
        </w:r>
        <w:r w:rsidRPr="00F06A80">
          <w:rPr>
            <w:rStyle w:val="Hyperlink"/>
            <w:noProof/>
          </w:rPr>
          <w:fldChar w:fldCharType="end"/>
        </w:r>
      </w:ins>
    </w:p>
    <w:p w:rsidR="009F1D32" w:rsidRDefault="009F1D32">
      <w:pPr>
        <w:pStyle w:val="TOC3"/>
        <w:tabs>
          <w:tab w:val="left" w:pos="1100"/>
          <w:tab w:val="right" w:leader="dot" w:pos="9060"/>
        </w:tabs>
        <w:rPr>
          <w:ins w:id="80" w:author="Chris Ringrow" w:date="2019-12-05T09:11:00Z"/>
          <w:rFonts w:asciiTheme="minorHAnsi" w:eastAsiaTheme="minorEastAsia" w:hAnsiTheme="minorHAnsi" w:cstheme="minorBidi"/>
          <w:i w:val="0"/>
          <w:iCs w:val="0"/>
          <w:noProof/>
          <w:sz w:val="22"/>
          <w:szCs w:val="22"/>
          <w:lang w:eastAsia="ko-KR"/>
        </w:rPr>
      </w:pPr>
      <w:ins w:id="81"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"_Toc26429553"</w:instrText>
        </w:r>
        <w:r w:rsidRPr="00F06A80">
          <w:rPr>
            <w:rStyle w:val="Hyperlink"/>
            <w:noProof/>
          </w:rPr>
          <w:instrText xml:space="preserve"> </w:instrText>
        </w:r>
        <w:r w:rsidRPr="00F06A80">
          <w:rPr>
            <w:rStyle w:val="Hyperlink"/>
            <w:noProof/>
          </w:rPr>
          <w:fldChar w:fldCharType="separate"/>
        </w:r>
        <w:r w:rsidRPr="00F06A80">
          <w:rPr>
            <w:rStyle w:val="Hyperlink"/>
            <w:noProof/>
          </w:rPr>
          <w:t>3.5.1</w:t>
        </w:r>
        <w:r>
          <w:rPr>
            <w:rFonts w:asciiTheme="minorHAnsi" w:eastAsiaTheme="minorEastAsia" w:hAnsiTheme="minorHAnsi" w:cstheme="minorBidi"/>
            <w:i w:val="0"/>
            <w:iCs w:val="0"/>
            <w:noProof/>
            <w:sz w:val="22"/>
            <w:szCs w:val="22"/>
            <w:lang w:eastAsia="ko-KR"/>
          </w:rPr>
          <w:tab/>
        </w:r>
        <w:r w:rsidRPr="00F06A80">
          <w:rPr>
            <w:rStyle w:val="Hyperlink"/>
            <w:noProof/>
          </w:rPr>
          <w:t>Information messages</w:t>
        </w:r>
        <w:r>
          <w:rPr>
            <w:noProof/>
            <w:webHidden/>
          </w:rPr>
          <w:tab/>
        </w:r>
        <w:r>
          <w:rPr>
            <w:noProof/>
            <w:webHidden/>
          </w:rPr>
          <w:fldChar w:fldCharType="begin"/>
        </w:r>
        <w:r>
          <w:rPr>
            <w:noProof/>
            <w:webHidden/>
          </w:rPr>
          <w:instrText xml:space="preserve"> PAGEREF _Toc26429553 \h </w:instrText>
        </w:r>
      </w:ins>
      <w:r>
        <w:rPr>
          <w:noProof/>
          <w:webHidden/>
        </w:rPr>
      </w:r>
      <w:r>
        <w:rPr>
          <w:noProof/>
          <w:webHidden/>
        </w:rPr>
        <w:fldChar w:fldCharType="separate"/>
      </w:r>
      <w:ins w:id="82" w:author="Chris Ringrow" w:date="2019-12-10T10:40:00Z">
        <w:r w:rsidR="00962B75">
          <w:rPr>
            <w:noProof/>
            <w:webHidden/>
          </w:rPr>
          <w:t>8</w:t>
        </w:r>
      </w:ins>
      <w:ins w:id="83" w:author="Chris Ringrow" w:date="2019-12-05T09:11:00Z">
        <w:r>
          <w:rPr>
            <w:noProof/>
            <w:webHidden/>
          </w:rPr>
          <w:fldChar w:fldCharType="end"/>
        </w:r>
        <w:r w:rsidRPr="00F06A80">
          <w:rPr>
            <w:rStyle w:val="Hyperlink"/>
            <w:noProof/>
          </w:rPr>
          <w:fldChar w:fldCharType="end"/>
        </w:r>
      </w:ins>
    </w:p>
    <w:p w:rsidR="009F1D32" w:rsidRDefault="009F1D32">
      <w:pPr>
        <w:pStyle w:val="TOC3"/>
        <w:tabs>
          <w:tab w:val="left" w:pos="1100"/>
          <w:tab w:val="right" w:leader="dot" w:pos="9060"/>
        </w:tabs>
        <w:rPr>
          <w:ins w:id="84" w:author="Chris Ringrow" w:date="2019-12-05T09:11:00Z"/>
          <w:rFonts w:asciiTheme="minorHAnsi" w:eastAsiaTheme="minorEastAsia" w:hAnsiTheme="minorHAnsi" w:cstheme="minorBidi"/>
          <w:i w:val="0"/>
          <w:iCs w:val="0"/>
          <w:noProof/>
          <w:sz w:val="22"/>
          <w:szCs w:val="22"/>
          <w:lang w:eastAsia="ko-KR"/>
        </w:rPr>
      </w:pPr>
      <w:ins w:id="85"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"_Toc26429554"</w:instrText>
        </w:r>
        <w:r w:rsidRPr="00F06A80">
          <w:rPr>
            <w:rStyle w:val="Hyperlink"/>
            <w:noProof/>
          </w:rPr>
          <w:instrText xml:space="preserve"> </w:instrText>
        </w:r>
        <w:r w:rsidRPr="00F06A80">
          <w:rPr>
            <w:rStyle w:val="Hyperlink"/>
            <w:noProof/>
          </w:rPr>
          <w:fldChar w:fldCharType="separate"/>
        </w:r>
        <w:r w:rsidRPr="00F06A80">
          <w:rPr>
            <w:rStyle w:val="Hyperlink"/>
            <w:noProof/>
          </w:rPr>
          <w:t>3.5.2</w:t>
        </w:r>
        <w:r>
          <w:rPr>
            <w:rFonts w:asciiTheme="minorHAnsi" w:eastAsiaTheme="minorEastAsia" w:hAnsiTheme="minorHAnsi" w:cstheme="minorBidi"/>
            <w:i w:val="0"/>
            <w:iCs w:val="0"/>
            <w:noProof/>
            <w:sz w:val="22"/>
            <w:szCs w:val="22"/>
            <w:lang w:eastAsia="ko-KR"/>
          </w:rPr>
          <w:tab/>
        </w:r>
        <w:r w:rsidRPr="00F06A80">
          <w:rPr>
            <w:rStyle w:val="Hyperlink"/>
            <w:noProof/>
          </w:rPr>
          <w:t>Warning messages</w:t>
        </w:r>
        <w:r>
          <w:rPr>
            <w:noProof/>
            <w:webHidden/>
          </w:rPr>
          <w:tab/>
        </w:r>
        <w:r>
          <w:rPr>
            <w:noProof/>
            <w:webHidden/>
          </w:rPr>
          <w:fldChar w:fldCharType="begin"/>
        </w:r>
        <w:r>
          <w:rPr>
            <w:noProof/>
            <w:webHidden/>
          </w:rPr>
          <w:instrText xml:space="preserve"> PAGEREF _Toc26429554 \h </w:instrText>
        </w:r>
      </w:ins>
      <w:r>
        <w:rPr>
          <w:noProof/>
          <w:webHidden/>
        </w:rPr>
      </w:r>
      <w:r>
        <w:rPr>
          <w:noProof/>
          <w:webHidden/>
        </w:rPr>
        <w:fldChar w:fldCharType="separate"/>
      </w:r>
      <w:ins w:id="86" w:author="Chris Ringrow" w:date="2019-12-10T10:40:00Z">
        <w:r w:rsidR="00962B75">
          <w:rPr>
            <w:noProof/>
            <w:webHidden/>
          </w:rPr>
          <w:t>12</w:t>
        </w:r>
      </w:ins>
      <w:ins w:id="87" w:author="Chris Ringrow" w:date="2019-12-05T09:11:00Z">
        <w:r>
          <w:rPr>
            <w:noProof/>
            <w:webHidden/>
          </w:rPr>
          <w:fldChar w:fldCharType="end"/>
        </w:r>
        <w:r w:rsidRPr="00F06A80">
          <w:rPr>
            <w:rStyle w:val="Hyperlink"/>
            <w:noProof/>
          </w:rPr>
          <w:fldChar w:fldCharType="end"/>
        </w:r>
      </w:ins>
    </w:p>
    <w:p w:rsidR="009F1D32" w:rsidRDefault="009F1D32">
      <w:pPr>
        <w:pStyle w:val="TOC3"/>
        <w:tabs>
          <w:tab w:val="left" w:pos="1100"/>
          <w:tab w:val="right" w:leader="dot" w:pos="9060"/>
        </w:tabs>
        <w:rPr>
          <w:ins w:id="88" w:author="Chris Ringrow" w:date="2019-12-05T09:11:00Z"/>
          <w:rFonts w:asciiTheme="minorHAnsi" w:eastAsiaTheme="minorEastAsia" w:hAnsiTheme="minorHAnsi" w:cstheme="minorBidi"/>
          <w:i w:val="0"/>
          <w:iCs w:val="0"/>
          <w:noProof/>
          <w:sz w:val="22"/>
          <w:szCs w:val="22"/>
          <w:lang w:eastAsia="ko-KR"/>
        </w:rPr>
      </w:pPr>
      <w:ins w:id="89" w:author="Chris Ringrow" w:date="2019-12-05T09:11:00Z">
        <w:r w:rsidRPr="00F06A80">
          <w:rPr>
            <w:rStyle w:val="Hyperlink"/>
            <w:noProof/>
          </w:rPr>
          <w:fldChar w:fldCharType="begin"/>
        </w:r>
        <w:r w:rsidRPr="00F06A80">
          <w:rPr>
            <w:rStyle w:val="Hyperlink"/>
            <w:noProof/>
          </w:rPr>
          <w:instrText xml:space="preserve"> </w:instrText>
        </w:r>
        <w:r>
          <w:rPr>
            <w:noProof/>
          </w:rPr>
          <w:instrText>HYPERLINK \l "_Toc26429555"</w:instrText>
        </w:r>
        <w:r w:rsidRPr="00F06A80">
          <w:rPr>
            <w:rStyle w:val="Hyperlink"/>
            <w:noProof/>
          </w:rPr>
          <w:instrText xml:space="preserve"> </w:instrText>
        </w:r>
        <w:r w:rsidRPr="00F06A80">
          <w:rPr>
            <w:rStyle w:val="Hyperlink"/>
            <w:noProof/>
          </w:rPr>
          <w:fldChar w:fldCharType="separate"/>
        </w:r>
        <w:r w:rsidRPr="00F06A80">
          <w:rPr>
            <w:rStyle w:val="Hyperlink"/>
            <w:noProof/>
          </w:rPr>
          <w:t>3.5.3</w:t>
        </w:r>
        <w:r>
          <w:rPr>
            <w:rFonts w:asciiTheme="minorHAnsi" w:eastAsiaTheme="minorEastAsia" w:hAnsiTheme="minorHAnsi" w:cstheme="minorBidi"/>
            <w:i w:val="0"/>
            <w:iCs w:val="0"/>
            <w:noProof/>
            <w:sz w:val="22"/>
            <w:szCs w:val="22"/>
            <w:lang w:eastAsia="ko-KR"/>
          </w:rPr>
          <w:tab/>
        </w:r>
        <w:r w:rsidRPr="00F06A80">
          <w:rPr>
            <w:rStyle w:val="Hyperlink"/>
            <w:noProof/>
          </w:rPr>
          <w:t>Error messages</w:t>
        </w:r>
        <w:r>
          <w:rPr>
            <w:noProof/>
            <w:webHidden/>
          </w:rPr>
          <w:tab/>
        </w:r>
        <w:r>
          <w:rPr>
            <w:noProof/>
            <w:webHidden/>
          </w:rPr>
          <w:fldChar w:fldCharType="begin"/>
        </w:r>
        <w:r>
          <w:rPr>
            <w:noProof/>
            <w:webHidden/>
          </w:rPr>
          <w:instrText xml:space="preserve"> PAGEREF _Toc26429555 \h </w:instrText>
        </w:r>
      </w:ins>
      <w:r>
        <w:rPr>
          <w:noProof/>
          <w:webHidden/>
        </w:rPr>
      </w:r>
      <w:r>
        <w:rPr>
          <w:noProof/>
          <w:webHidden/>
        </w:rPr>
        <w:fldChar w:fldCharType="separate"/>
      </w:r>
      <w:ins w:id="90" w:author="Chris Ringrow" w:date="2019-12-10T10:40:00Z">
        <w:r w:rsidR="00962B75">
          <w:rPr>
            <w:noProof/>
            <w:webHidden/>
          </w:rPr>
          <w:t>13</w:t>
        </w:r>
      </w:ins>
      <w:ins w:id="91" w:author="Chris Ringrow" w:date="2019-12-05T09:11:00Z">
        <w:r>
          <w:rPr>
            <w:noProof/>
            <w:webHidden/>
          </w:rPr>
          <w:fldChar w:fldCharType="end"/>
        </w:r>
        <w:r w:rsidRPr="00F06A80">
          <w:rPr>
            <w:rStyle w:val="Hyperlink"/>
            <w:noProof/>
          </w:rPr>
          <w:fldChar w:fldCharType="end"/>
        </w:r>
      </w:ins>
    </w:p>
    <w:p w:rsidR="00F33530" w:rsidDel="009F1D32" w:rsidRDefault="00F33530">
      <w:pPr>
        <w:pStyle w:val="TOC1"/>
        <w:tabs>
          <w:tab w:val="left" w:pos="440"/>
          <w:tab w:val="right" w:leader="dot" w:pos="9060"/>
        </w:tabs>
        <w:rPr>
          <w:del w:id="92" w:author="Chris Ringrow" w:date="2019-12-05T09:11:00Z"/>
          <w:rFonts w:asciiTheme="minorHAnsi" w:eastAsiaTheme="minorEastAsia" w:hAnsiTheme="minorHAnsi" w:cstheme="minorBidi"/>
          <w:i w:val="0"/>
          <w:iCs w:val="0"/>
          <w:noProof/>
          <w:sz w:val="22"/>
          <w:szCs w:val="22"/>
          <w:lang w:val="en-GB" w:eastAsia="en-GB"/>
        </w:rPr>
      </w:pPr>
      <w:del w:id="93" w:author="Chris Ringrow" w:date="2019-12-05T09:11:00Z">
        <w:r w:rsidRPr="009F1D32" w:rsidDel="009F1D32">
          <w:rPr>
            <w:rPrChange w:id="94" w:author="Chris Ringrow" w:date="2019-12-05T09:11:00Z">
              <w:rPr>
                <w:rStyle w:val="Hyperlink"/>
                <w:i w:val="0"/>
                <w:iCs w:val="0"/>
                <w:noProof/>
              </w:rPr>
            </w:rPrChange>
          </w:rPr>
          <w:delText>1</w:delText>
        </w:r>
        <w:r w:rsidDel="009F1D32">
          <w:rPr>
            <w:rFonts w:asciiTheme="minorHAnsi" w:eastAsiaTheme="minorEastAsia" w:hAnsiTheme="minorHAnsi" w:cstheme="minorBidi"/>
            <w:i w:val="0"/>
            <w:iCs w:val="0"/>
            <w:noProof/>
            <w:sz w:val="22"/>
            <w:szCs w:val="22"/>
            <w:lang w:val="en-GB" w:eastAsia="en-GB"/>
          </w:rPr>
          <w:tab/>
        </w:r>
        <w:r w:rsidRPr="009F1D32" w:rsidDel="009F1D32">
          <w:rPr>
            <w:rPrChange w:id="95" w:author="Chris Ringrow" w:date="2019-12-05T09:11:00Z">
              <w:rPr>
                <w:rStyle w:val="Hyperlink"/>
                <w:i w:val="0"/>
                <w:iCs w:val="0"/>
                <w:noProof/>
              </w:rPr>
            </w:rPrChange>
          </w:rPr>
          <w:delText>Setting up</w:delText>
        </w:r>
        <w:r w:rsidDel="009F1D32">
          <w:rPr>
            <w:noProof/>
            <w:webHidden/>
          </w:rPr>
          <w:tab/>
        </w:r>
        <w:r w:rsidR="00E6365B" w:rsidDel="009F1D32">
          <w:rPr>
            <w:noProof/>
            <w:webHidden/>
          </w:rPr>
          <w:delText>3</w:delText>
        </w:r>
      </w:del>
    </w:p>
    <w:p w:rsidR="00F33530" w:rsidDel="009F1D32" w:rsidRDefault="00F33530">
      <w:pPr>
        <w:pStyle w:val="TOC2"/>
        <w:tabs>
          <w:tab w:val="left" w:pos="880"/>
          <w:tab w:val="right" w:leader="dot" w:pos="9060"/>
        </w:tabs>
        <w:rPr>
          <w:del w:id="96" w:author="Chris Ringrow" w:date="2019-12-05T09:11:00Z"/>
          <w:rFonts w:asciiTheme="minorHAnsi" w:eastAsiaTheme="minorEastAsia" w:hAnsiTheme="minorHAnsi" w:cstheme="minorBidi"/>
          <w:smallCaps w:val="0"/>
          <w:noProof/>
          <w:sz w:val="22"/>
          <w:szCs w:val="22"/>
          <w:lang w:eastAsia="en-GB"/>
        </w:rPr>
      </w:pPr>
      <w:del w:id="97" w:author="Chris Ringrow" w:date="2019-12-05T09:11:00Z">
        <w:r w:rsidRPr="009F1D32" w:rsidDel="009F1D32">
          <w:rPr>
            <w:rPrChange w:id="98" w:author="Chris Ringrow" w:date="2019-12-05T09:11:00Z">
              <w:rPr>
                <w:rStyle w:val="Hyperlink"/>
                <w:smallCaps w:val="0"/>
                <w:noProof/>
              </w:rPr>
            </w:rPrChange>
          </w:rPr>
          <w:delText>1.1</w:delText>
        </w:r>
        <w:r w:rsidDel="009F1D32">
          <w:rPr>
            <w:rFonts w:asciiTheme="minorHAnsi" w:eastAsiaTheme="minorEastAsia" w:hAnsiTheme="minorHAnsi" w:cstheme="minorBidi"/>
            <w:smallCaps w:val="0"/>
            <w:noProof/>
            <w:sz w:val="22"/>
            <w:szCs w:val="22"/>
            <w:lang w:eastAsia="en-GB"/>
          </w:rPr>
          <w:tab/>
        </w:r>
        <w:r w:rsidRPr="009F1D32" w:rsidDel="009F1D32">
          <w:rPr>
            <w:rPrChange w:id="99" w:author="Chris Ringrow" w:date="2019-12-05T09:11:00Z">
              <w:rPr>
                <w:rStyle w:val="Hyperlink"/>
                <w:smallCaps w:val="0"/>
                <w:noProof/>
              </w:rPr>
            </w:rPrChange>
          </w:rPr>
          <w:delText>Hardware</w:delText>
        </w:r>
        <w:r w:rsidDel="009F1D32">
          <w:rPr>
            <w:noProof/>
            <w:webHidden/>
          </w:rPr>
          <w:tab/>
        </w:r>
        <w:r w:rsidR="00E6365B" w:rsidDel="009F1D32">
          <w:rPr>
            <w:noProof/>
            <w:webHidden/>
          </w:rPr>
          <w:delText>3</w:delText>
        </w:r>
      </w:del>
    </w:p>
    <w:p w:rsidR="00F33530" w:rsidDel="009F1D32" w:rsidRDefault="00F33530">
      <w:pPr>
        <w:pStyle w:val="TOC2"/>
        <w:tabs>
          <w:tab w:val="left" w:pos="880"/>
          <w:tab w:val="right" w:leader="dot" w:pos="9060"/>
        </w:tabs>
        <w:rPr>
          <w:del w:id="100" w:author="Chris Ringrow" w:date="2019-12-05T09:11:00Z"/>
          <w:rFonts w:asciiTheme="minorHAnsi" w:eastAsiaTheme="minorEastAsia" w:hAnsiTheme="minorHAnsi" w:cstheme="minorBidi"/>
          <w:smallCaps w:val="0"/>
          <w:noProof/>
          <w:sz w:val="22"/>
          <w:szCs w:val="22"/>
          <w:lang w:eastAsia="en-GB"/>
        </w:rPr>
      </w:pPr>
      <w:del w:id="101" w:author="Chris Ringrow" w:date="2019-12-05T09:11:00Z">
        <w:r w:rsidRPr="009F1D32" w:rsidDel="009F1D32">
          <w:rPr>
            <w:rPrChange w:id="102" w:author="Chris Ringrow" w:date="2019-12-05T09:11:00Z">
              <w:rPr>
                <w:rStyle w:val="Hyperlink"/>
                <w:smallCaps w:val="0"/>
                <w:noProof/>
              </w:rPr>
            </w:rPrChange>
          </w:rPr>
          <w:delText>1.2</w:delText>
        </w:r>
        <w:r w:rsidDel="009F1D32">
          <w:rPr>
            <w:rFonts w:asciiTheme="minorHAnsi" w:eastAsiaTheme="minorEastAsia" w:hAnsiTheme="minorHAnsi" w:cstheme="minorBidi"/>
            <w:smallCaps w:val="0"/>
            <w:noProof/>
            <w:sz w:val="22"/>
            <w:szCs w:val="22"/>
            <w:lang w:eastAsia="en-GB"/>
          </w:rPr>
          <w:tab/>
        </w:r>
        <w:r w:rsidRPr="009F1D32" w:rsidDel="009F1D32">
          <w:rPr>
            <w:rPrChange w:id="103" w:author="Chris Ringrow" w:date="2019-12-05T09:11:00Z">
              <w:rPr>
                <w:rStyle w:val="Hyperlink"/>
                <w:smallCaps w:val="0"/>
                <w:noProof/>
              </w:rPr>
            </w:rPrChange>
          </w:rPr>
          <w:delText>Installation</w:delText>
        </w:r>
        <w:r w:rsidDel="009F1D32">
          <w:rPr>
            <w:noProof/>
            <w:webHidden/>
          </w:rPr>
          <w:tab/>
        </w:r>
        <w:r w:rsidR="00E6365B" w:rsidDel="009F1D32">
          <w:rPr>
            <w:noProof/>
            <w:webHidden/>
          </w:rPr>
          <w:delText>3</w:delText>
        </w:r>
      </w:del>
    </w:p>
    <w:p w:rsidR="00F33530" w:rsidDel="009F1D32" w:rsidRDefault="00F33530">
      <w:pPr>
        <w:pStyle w:val="TOC3"/>
        <w:tabs>
          <w:tab w:val="left" w:pos="1100"/>
          <w:tab w:val="right" w:leader="dot" w:pos="9060"/>
        </w:tabs>
        <w:rPr>
          <w:del w:id="104" w:author="Chris Ringrow" w:date="2019-12-05T09:11:00Z"/>
          <w:rFonts w:asciiTheme="minorHAnsi" w:eastAsiaTheme="minorEastAsia" w:hAnsiTheme="minorHAnsi" w:cstheme="minorBidi"/>
          <w:i w:val="0"/>
          <w:iCs w:val="0"/>
          <w:noProof/>
          <w:sz w:val="22"/>
          <w:szCs w:val="22"/>
          <w:lang w:eastAsia="en-GB"/>
        </w:rPr>
      </w:pPr>
      <w:del w:id="105" w:author="Chris Ringrow" w:date="2019-12-05T09:11:00Z">
        <w:r w:rsidRPr="009F1D32" w:rsidDel="009F1D32">
          <w:rPr>
            <w:rPrChange w:id="106" w:author="Chris Ringrow" w:date="2019-12-05T09:11:00Z">
              <w:rPr>
                <w:rStyle w:val="Hyperlink"/>
                <w:i w:val="0"/>
                <w:iCs w:val="0"/>
                <w:noProof/>
              </w:rPr>
            </w:rPrChange>
          </w:rPr>
          <w:delText>1.2.1</w:delText>
        </w:r>
        <w:r w:rsidDel="009F1D32">
          <w:rPr>
            <w:rFonts w:asciiTheme="minorHAnsi" w:eastAsiaTheme="minorEastAsia" w:hAnsiTheme="minorHAnsi" w:cstheme="minorBidi"/>
            <w:i w:val="0"/>
            <w:iCs w:val="0"/>
            <w:noProof/>
            <w:sz w:val="22"/>
            <w:szCs w:val="22"/>
            <w:lang w:eastAsia="en-GB"/>
          </w:rPr>
          <w:tab/>
        </w:r>
        <w:r w:rsidRPr="009F1D32" w:rsidDel="009F1D32">
          <w:rPr>
            <w:rPrChange w:id="107" w:author="Chris Ringrow" w:date="2019-12-05T09:11:00Z">
              <w:rPr>
                <w:rStyle w:val="Hyperlink"/>
                <w:i w:val="0"/>
                <w:iCs w:val="0"/>
                <w:noProof/>
              </w:rPr>
            </w:rPrChange>
          </w:rPr>
          <w:delText>Desktop icons</w:delText>
        </w:r>
        <w:r w:rsidDel="009F1D32">
          <w:rPr>
            <w:noProof/>
            <w:webHidden/>
          </w:rPr>
          <w:tab/>
        </w:r>
        <w:r w:rsidR="00E6365B" w:rsidDel="009F1D32">
          <w:rPr>
            <w:noProof/>
            <w:webHidden/>
          </w:rPr>
          <w:delText>3</w:delText>
        </w:r>
      </w:del>
    </w:p>
    <w:p w:rsidR="00F33530" w:rsidDel="009F1D32" w:rsidRDefault="00F33530">
      <w:pPr>
        <w:pStyle w:val="TOC3"/>
        <w:tabs>
          <w:tab w:val="left" w:pos="1100"/>
          <w:tab w:val="right" w:leader="dot" w:pos="9060"/>
        </w:tabs>
        <w:rPr>
          <w:del w:id="108" w:author="Chris Ringrow" w:date="2019-12-05T09:11:00Z"/>
          <w:rFonts w:asciiTheme="minorHAnsi" w:eastAsiaTheme="minorEastAsia" w:hAnsiTheme="minorHAnsi" w:cstheme="minorBidi"/>
          <w:i w:val="0"/>
          <w:iCs w:val="0"/>
          <w:noProof/>
          <w:sz w:val="22"/>
          <w:szCs w:val="22"/>
          <w:lang w:eastAsia="en-GB"/>
        </w:rPr>
      </w:pPr>
      <w:del w:id="109" w:author="Chris Ringrow" w:date="2019-12-05T09:11:00Z">
        <w:r w:rsidRPr="009F1D32" w:rsidDel="009F1D32">
          <w:rPr>
            <w:rPrChange w:id="110" w:author="Chris Ringrow" w:date="2019-12-05T09:11:00Z">
              <w:rPr>
                <w:rStyle w:val="Hyperlink"/>
                <w:i w:val="0"/>
                <w:iCs w:val="0"/>
                <w:noProof/>
              </w:rPr>
            </w:rPrChange>
          </w:rPr>
          <w:delText>1.2.2</w:delText>
        </w:r>
        <w:r w:rsidDel="009F1D32">
          <w:rPr>
            <w:rFonts w:asciiTheme="minorHAnsi" w:eastAsiaTheme="minorEastAsia" w:hAnsiTheme="minorHAnsi" w:cstheme="minorBidi"/>
            <w:i w:val="0"/>
            <w:iCs w:val="0"/>
            <w:noProof/>
            <w:sz w:val="22"/>
            <w:szCs w:val="22"/>
            <w:lang w:eastAsia="en-GB"/>
          </w:rPr>
          <w:tab/>
        </w:r>
        <w:r w:rsidRPr="009F1D32" w:rsidDel="009F1D32">
          <w:rPr>
            <w:rPrChange w:id="111" w:author="Chris Ringrow" w:date="2019-12-05T09:11:00Z">
              <w:rPr>
                <w:rStyle w:val="Hyperlink"/>
                <w:i w:val="0"/>
                <w:iCs w:val="0"/>
                <w:noProof/>
              </w:rPr>
            </w:rPrChange>
          </w:rPr>
          <w:delText>Time service</w:delText>
        </w:r>
        <w:r w:rsidDel="009F1D32">
          <w:rPr>
            <w:noProof/>
            <w:webHidden/>
          </w:rPr>
          <w:tab/>
        </w:r>
        <w:r w:rsidR="00E6365B" w:rsidDel="009F1D32">
          <w:rPr>
            <w:noProof/>
            <w:webHidden/>
          </w:rPr>
          <w:delText>3</w:delText>
        </w:r>
      </w:del>
    </w:p>
    <w:p w:rsidR="00F33530" w:rsidDel="009F1D32" w:rsidRDefault="00F33530">
      <w:pPr>
        <w:pStyle w:val="TOC2"/>
        <w:tabs>
          <w:tab w:val="left" w:pos="880"/>
          <w:tab w:val="right" w:leader="dot" w:pos="9060"/>
        </w:tabs>
        <w:rPr>
          <w:del w:id="112" w:author="Chris Ringrow" w:date="2019-12-05T09:11:00Z"/>
          <w:rFonts w:asciiTheme="minorHAnsi" w:eastAsiaTheme="minorEastAsia" w:hAnsiTheme="minorHAnsi" w:cstheme="minorBidi"/>
          <w:smallCaps w:val="0"/>
          <w:noProof/>
          <w:sz w:val="22"/>
          <w:szCs w:val="22"/>
          <w:lang w:eastAsia="en-GB"/>
        </w:rPr>
      </w:pPr>
      <w:del w:id="113" w:author="Chris Ringrow" w:date="2019-12-05T09:11:00Z">
        <w:r w:rsidRPr="009F1D32" w:rsidDel="009F1D32">
          <w:rPr>
            <w:rPrChange w:id="114" w:author="Chris Ringrow" w:date="2019-12-05T09:11:00Z">
              <w:rPr>
                <w:rStyle w:val="Hyperlink"/>
                <w:smallCaps w:val="0"/>
                <w:noProof/>
              </w:rPr>
            </w:rPrChange>
          </w:rPr>
          <w:delText>1.3</w:delText>
        </w:r>
        <w:r w:rsidDel="009F1D32">
          <w:rPr>
            <w:rFonts w:asciiTheme="minorHAnsi" w:eastAsiaTheme="minorEastAsia" w:hAnsiTheme="minorHAnsi" w:cstheme="minorBidi"/>
            <w:smallCaps w:val="0"/>
            <w:noProof/>
            <w:sz w:val="22"/>
            <w:szCs w:val="22"/>
            <w:lang w:eastAsia="en-GB"/>
          </w:rPr>
          <w:tab/>
        </w:r>
        <w:r w:rsidRPr="009F1D32" w:rsidDel="009F1D32">
          <w:rPr>
            <w:rPrChange w:id="115" w:author="Chris Ringrow" w:date="2019-12-05T09:11:00Z">
              <w:rPr>
                <w:rStyle w:val="Hyperlink"/>
                <w:smallCaps w:val="0"/>
                <w:noProof/>
              </w:rPr>
            </w:rPrChange>
          </w:rPr>
          <w:delText>Sentinel software licenses</w:delText>
        </w:r>
        <w:r w:rsidDel="009F1D32">
          <w:rPr>
            <w:noProof/>
            <w:webHidden/>
          </w:rPr>
          <w:tab/>
        </w:r>
        <w:r w:rsidR="00E6365B" w:rsidDel="009F1D32">
          <w:rPr>
            <w:noProof/>
            <w:webHidden/>
          </w:rPr>
          <w:delText>3</w:delText>
        </w:r>
      </w:del>
    </w:p>
    <w:p w:rsidR="00F33530" w:rsidDel="009F1D32" w:rsidRDefault="00F33530">
      <w:pPr>
        <w:pStyle w:val="TOC3"/>
        <w:tabs>
          <w:tab w:val="left" w:pos="1100"/>
          <w:tab w:val="right" w:leader="dot" w:pos="9060"/>
        </w:tabs>
        <w:rPr>
          <w:del w:id="116" w:author="Chris Ringrow" w:date="2019-12-05T09:11:00Z"/>
          <w:rFonts w:asciiTheme="minorHAnsi" w:eastAsiaTheme="minorEastAsia" w:hAnsiTheme="minorHAnsi" w:cstheme="minorBidi"/>
          <w:i w:val="0"/>
          <w:iCs w:val="0"/>
          <w:noProof/>
          <w:sz w:val="22"/>
          <w:szCs w:val="22"/>
          <w:lang w:eastAsia="en-GB"/>
        </w:rPr>
      </w:pPr>
      <w:del w:id="117" w:author="Chris Ringrow" w:date="2019-12-05T09:11:00Z">
        <w:r w:rsidRPr="009F1D32" w:rsidDel="009F1D32">
          <w:rPr>
            <w:rPrChange w:id="118" w:author="Chris Ringrow" w:date="2019-12-05T09:11:00Z">
              <w:rPr>
                <w:rStyle w:val="Hyperlink"/>
                <w:i w:val="0"/>
                <w:iCs w:val="0"/>
                <w:noProof/>
              </w:rPr>
            </w:rPrChange>
          </w:rPr>
          <w:delText>1.3.1</w:delText>
        </w:r>
        <w:r w:rsidDel="009F1D32">
          <w:rPr>
            <w:rFonts w:asciiTheme="minorHAnsi" w:eastAsiaTheme="minorEastAsia" w:hAnsiTheme="minorHAnsi" w:cstheme="minorBidi"/>
            <w:i w:val="0"/>
            <w:iCs w:val="0"/>
            <w:noProof/>
            <w:sz w:val="22"/>
            <w:szCs w:val="22"/>
            <w:lang w:eastAsia="en-GB"/>
          </w:rPr>
          <w:tab/>
        </w:r>
        <w:r w:rsidRPr="009F1D32" w:rsidDel="009F1D32">
          <w:rPr>
            <w:rPrChange w:id="119" w:author="Chris Ringrow" w:date="2019-12-05T09:11:00Z">
              <w:rPr>
                <w:rStyle w:val="Hyperlink"/>
                <w:i w:val="0"/>
                <w:iCs w:val="0"/>
                <w:noProof/>
              </w:rPr>
            </w:rPrChange>
          </w:rPr>
          <w:delText>Positions without a physical software license key</w:delText>
        </w:r>
        <w:r w:rsidDel="009F1D32">
          <w:rPr>
            <w:noProof/>
            <w:webHidden/>
          </w:rPr>
          <w:tab/>
        </w:r>
        <w:r w:rsidR="00E6365B" w:rsidDel="009F1D32">
          <w:rPr>
            <w:noProof/>
            <w:webHidden/>
          </w:rPr>
          <w:delText>3</w:delText>
        </w:r>
      </w:del>
    </w:p>
    <w:p w:rsidR="00F33530" w:rsidDel="009F1D32" w:rsidRDefault="00F33530">
      <w:pPr>
        <w:pStyle w:val="TOC3"/>
        <w:tabs>
          <w:tab w:val="left" w:pos="1100"/>
          <w:tab w:val="right" w:leader="dot" w:pos="9060"/>
        </w:tabs>
        <w:rPr>
          <w:del w:id="120" w:author="Chris Ringrow" w:date="2019-12-05T09:11:00Z"/>
          <w:rFonts w:asciiTheme="minorHAnsi" w:eastAsiaTheme="minorEastAsia" w:hAnsiTheme="minorHAnsi" w:cstheme="minorBidi"/>
          <w:i w:val="0"/>
          <w:iCs w:val="0"/>
          <w:noProof/>
          <w:sz w:val="22"/>
          <w:szCs w:val="22"/>
          <w:lang w:eastAsia="en-GB"/>
        </w:rPr>
      </w:pPr>
      <w:del w:id="121" w:author="Chris Ringrow" w:date="2019-12-05T09:11:00Z">
        <w:r w:rsidRPr="009F1D32" w:rsidDel="009F1D32">
          <w:rPr>
            <w:rPrChange w:id="122" w:author="Chris Ringrow" w:date="2019-12-05T09:11:00Z">
              <w:rPr>
                <w:rStyle w:val="Hyperlink"/>
                <w:i w:val="0"/>
                <w:iCs w:val="0"/>
                <w:noProof/>
              </w:rPr>
            </w:rPrChange>
          </w:rPr>
          <w:delText>1.3.2</w:delText>
        </w:r>
        <w:r w:rsidDel="009F1D32">
          <w:rPr>
            <w:rFonts w:asciiTheme="minorHAnsi" w:eastAsiaTheme="minorEastAsia" w:hAnsiTheme="minorHAnsi" w:cstheme="minorBidi"/>
            <w:i w:val="0"/>
            <w:iCs w:val="0"/>
            <w:noProof/>
            <w:sz w:val="22"/>
            <w:szCs w:val="22"/>
            <w:lang w:eastAsia="en-GB"/>
          </w:rPr>
          <w:tab/>
        </w:r>
        <w:r w:rsidRPr="009F1D32" w:rsidDel="009F1D32">
          <w:rPr>
            <w:rPrChange w:id="123" w:author="Chris Ringrow" w:date="2019-12-05T09:11:00Z">
              <w:rPr>
                <w:rStyle w:val="Hyperlink"/>
                <w:i w:val="0"/>
                <w:iCs w:val="0"/>
                <w:noProof/>
              </w:rPr>
            </w:rPrChange>
          </w:rPr>
          <w:delText>Positions with a physical software license key</w:delText>
        </w:r>
        <w:r w:rsidDel="009F1D32">
          <w:rPr>
            <w:noProof/>
            <w:webHidden/>
          </w:rPr>
          <w:tab/>
        </w:r>
        <w:r w:rsidR="00E6365B" w:rsidDel="009F1D32">
          <w:rPr>
            <w:noProof/>
            <w:webHidden/>
          </w:rPr>
          <w:delText>3</w:delText>
        </w:r>
      </w:del>
    </w:p>
    <w:p w:rsidR="00F33530" w:rsidDel="009F1D32" w:rsidRDefault="00F33530">
      <w:pPr>
        <w:pStyle w:val="TOC2"/>
        <w:tabs>
          <w:tab w:val="left" w:pos="880"/>
          <w:tab w:val="right" w:leader="dot" w:pos="9060"/>
        </w:tabs>
        <w:rPr>
          <w:del w:id="124" w:author="Chris Ringrow" w:date="2019-12-05T09:11:00Z"/>
          <w:rFonts w:asciiTheme="minorHAnsi" w:eastAsiaTheme="minorEastAsia" w:hAnsiTheme="minorHAnsi" w:cstheme="minorBidi"/>
          <w:smallCaps w:val="0"/>
          <w:noProof/>
          <w:sz w:val="22"/>
          <w:szCs w:val="22"/>
          <w:lang w:eastAsia="en-GB"/>
        </w:rPr>
      </w:pPr>
      <w:del w:id="125" w:author="Chris Ringrow" w:date="2019-12-05T09:11:00Z">
        <w:r w:rsidRPr="009F1D32" w:rsidDel="009F1D32">
          <w:rPr>
            <w:rPrChange w:id="126" w:author="Chris Ringrow" w:date="2019-12-05T09:11:00Z">
              <w:rPr>
                <w:rStyle w:val="Hyperlink"/>
                <w:smallCaps w:val="0"/>
                <w:noProof/>
              </w:rPr>
            </w:rPrChange>
          </w:rPr>
          <w:delText>1.4</w:delText>
        </w:r>
        <w:r w:rsidDel="009F1D32">
          <w:rPr>
            <w:rFonts w:asciiTheme="minorHAnsi" w:eastAsiaTheme="minorEastAsia" w:hAnsiTheme="minorHAnsi" w:cstheme="minorBidi"/>
            <w:smallCaps w:val="0"/>
            <w:noProof/>
            <w:sz w:val="22"/>
            <w:szCs w:val="22"/>
            <w:lang w:eastAsia="en-GB"/>
          </w:rPr>
          <w:tab/>
        </w:r>
        <w:r w:rsidRPr="009F1D32" w:rsidDel="009F1D32">
          <w:rPr>
            <w:rPrChange w:id="127" w:author="Chris Ringrow" w:date="2019-12-05T09:11:00Z">
              <w:rPr>
                <w:rStyle w:val="Hyperlink"/>
                <w:smallCaps w:val="0"/>
                <w:noProof/>
              </w:rPr>
            </w:rPrChange>
          </w:rPr>
          <w:delText>Generic software licenses</w:delText>
        </w:r>
        <w:r w:rsidDel="009F1D32">
          <w:rPr>
            <w:noProof/>
            <w:webHidden/>
          </w:rPr>
          <w:tab/>
        </w:r>
        <w:r w:rsidR="00E6365B" w:rsidDel="009F1D32">
          <w:rPr>
            <w:noProof/>
            <w:webHidden/>
          </w:rPr>
          <w:delText>3</w:delText>
        </w:r>
      </w:del>
    </w:p>
    <w:p w:rsidR="00F33530" w:rsidDel="009F1D32" w:rsidRDefault="00F33530">
      <w:pPr>
        <w:pStyle w:val="TOC1"/>
        <w:tabs>
          <w:tab w:val="left" w:pos="440"/>
          <w:tab w:val="right" w:leader="dot" w:pos="9060"/>
        </w:tabs>
        <w:rPr>
          <w:del w:id="128" w:author="Chris Ringrow" w:date="2019-12-05T09:11:00Z"/>
          <w:rFonts w:asciiTheme="minorHAnsi" w:eastAsiaTheme="minorEastAsia" w:hAnsiTheme="minorHAnsi" w:cstheme="minorBidi"/>
          <w:i w:val="0"/>
          <w:iCs w:val="0"/>
          <w:noProof/>
          <w:sz w:val="22"/>
          <w:szCs w:val="22"/>
          <w:lang w:val="en-GB" w:eastAsia="en-GB"/>
        </w:rPr>
      </w:pPr>
      <w:del w:id="129" w:author="Chris Ringrow" w:date="2019-12-05T09:11:00Z">
        <w:r w:rsidRPr="009F1D32" w:rsidDel="009F1D32">
          <w:rPr>
            <w:rPrChange w:id="130" w:author="Chris Ringrow" w:date="2019-12-05T09:11:00Z">
              <w:rPr>
                <w:rStyle w:val="Hyperlink"/>
                <w:i w:val="0"/>
                <w:iCs w:val="0"/>
                <w:noProof/>
              </w:rPr>
            </w:rPrChange>
          </w:rPr>
          <w:delText>2</w:delText>
        </w:r>
        <w:r w:rsidDel="009F1D32">
          <w:rPr>
            <w:rFonts w:asciiTheme="minorHAnsi" w:eastAsiaTheme="minorEastAsia" w:hAnsiTheme="minorHAnsi" w:cstheme="minorBidi"/>
            <w:i w:val="0"/>
            <w:iCs w:val="0"/>
            <w:noProof/>
            <w:sz w:val="22"/>
            <w:szCs w:val="22"/>
            <w:lang w:val="en-GB" w:eastAsia="en-GB"/>
          </w:rPr>
          <w:tab/>
        </w:r>
        <w:r w:rsidRPr="009F1D32" w:rsidDel="009F1D32">
          <w:rPr>
            <w:rPrChange w:id="131" w:author="Chris Ringrow" w:date="2019-12-05T09:11:00Z">
              <w:rPr>
                <w:rStyle w:val="Hyperlink"/>
                <w:i w:val="0"/>
                <w:iCs w:val="0"/>
                <w:noProof/>
              </w:rPr>
            </w:rPrChange>
          </w:rPr>
          <w:delText>Safety notes and instructions</w:delText>
        </w:r>
        <w:r w:rsidDel="009F1D32">
          <w:rPr>
            <w:noProof/>
            <w:webHidden/>
          </w:rPr>
          <w:tab/>
        </w:r>
        <w:r w:rsidR="00E6365B" w:rsidDel="009F1D32">
          <w:rPr>
            <w:noProof/>
            <w:webHidden/>
          </w:rPr>
          <w:delText>4</w:delText>
        </w:r>
      </w:del>
    </w:p>
    <w:p w:rsidR="00F33530" w:rsidDel="009F1D32" w:rsidRDefault="00F33530">
      <w:pPr>
        <w:pStyle w:val="TOC2"/>
        <w:tabs>
          <w:tab w:val="left" w:pos="880"/>
          <w:tab w:val="right" w:leader="dot" w:pos="9060"/>
        </w:tabs>
        <w:rPr>
          <w:del w:id="132" w:author="Chris Ringrow" w:date="2019-12-05T09:11:00Z"/>
          <w:rFonts w:asciiTheme="minorHAnsi" w:eastAsiaTheme="minorEastAsia" w:hAnsiTheme="minorHAnsi" w:cstheme="minorBidi"/>
          <w:smallCaps w:val="0"/>
          <w:noProof/>
          <w:sz w:val="22"/>
          <w:szCs w:val="22"/>
          <w:lang w:eastAsia="en-GB"/>
        </w:rPr>
      </w:pPr>
      <w:del w:id="133" w:author="Chris Ringrow" w:date="2019-12-05T09:11:00Z">
        <w:r w:rsidRPr="009F1D32" w:rsidDel="009F1D32">
          <w:rPr>
            <w:rPrChange w:id="134" w:author="Chris Ringrow" w:date="2019-12-05T09:11:00Z">
              <w:rPr>
                <w:rStyle w:val="Hyperlink"/>
                <w:smallCaps w:val="0"/>
                <w:noProof/>
              </w:rPr>
            </w:rPrChange>
          </w:rPr>
          <w:delText>2.1</w:delText>
        </w:r>
        <w:r w:rsidDel="009F1D32">
          <w:rPr>
            <w:rFonts w:asciiTheme="minorHAnsi" w:eastAsiaTheme="minorEastAsia" w:hAnsiTheme="minorHAnsi" w:cstheme="minorBidi"/>
            <w:smallCaps w:val="0"/>
            <w:noProof/>
            <w:sz w:val="22"/>
            <w:szCs w:val="22"/>
            <w:lang w:eastAsia="en-GB"/>
          </w:rPr>
          <w:tab/>
        </w:r>
        <w:r w:rsidRPr="009F1D32" w:rsidDel="009F1D32">
          <w:rPr>
            <w:rPrChange w:id="135" w:author="Chris Ringrow" w:date="2019-12-05T09:11:00Z">
              <w:rPr>
                <w:rStyle w:val="Hyperlink"/>
                <w:smallCaps w:val="0"/>
                <w:noProof/>
              </w:rPr>
            </w:rPrChange>
          </w:rPr>
          <w:delText>Virus protection</w:delText>
        </w:r>
        <w:r w:rsidDel="009F1D32">
          <w:rPr>
            <w:noProof/>
            <w:webHidden/>
          </w:rPr>
          <w:tab/>
        </w:r>
        <w:r w:rsidR="00E6365B" w:rsidDel="009F1D32">
          <w:rPr>
            <w:noProof/>
            <w:webHidden/>
          </w:rPr>
          <w:delText>4</w:delText>
        </w:r>
      </w:del>
    </w:p>
    <w:p w:rsidR="00F33530" w:rsidDel="009F1D32" w:rsidRDefault="00F33530">
      <w:pPr>
        <w:pStyle w:val="TOC2"/>
        <w:tabs>
          <w:tab w:val="left" w:pos="880"/>
          <w:tab w:val="right" w:leader="dot" w:pos="9060"/>
        </w:tabs>
        <w:rPr>
          <w:del w:id="136" w:author="Chris Ringrow" w:date="2019-12-05T09:11:00Z"/>
          <w:rFonts w:asciiTheme="minorHAnsi" w:eastAsiaTheme="minorEastAsia" w:hAnsiTheme="minorHAnsi" w:cstheme="minorBidi"/>
          <w:smallCaps w:val="0"/>
          <w:noProof/>
          <w:sz w:val="22"/>
          <w:szCs w:val="22"/>
          <w:lang w:eastAsia="en-GB"/>
        </w:rPr>
      </w:pPr>
      <w:del w:id="137" w:author="Chris Ringrow" w:date="2019-12-05T09:11:00Z">
        <w:r w:rsidRPr="009F1D32" w:rsidDel="009F1D32">
          <w:rPr>
            <w:rPrChange w:id="138" w:author="Chris Ringrow" w:date="2019-12-05T09:11:00Z">
              <w:rPr>
                <w:rStyle w:val="Hyperlink"/>
                <w:smallCaps w:val="0"/>
                <w:noProof/>
              </w:rPr>
            </w:rPrChange>
          </w:rPr>
          <w:delText>2.2</w:delText>
        </w:r>
        <w:r w:rsidDel="009F1D32">
          <w:rPr>
            <w:rFonts w:asciiTheme="minorHAnsi" w:eastAsiaTheme="minorEastAsia" w:hAnsiTheme="minorHAnsi" w:cstheme="minorBidi"/>
            <w:smallCaps w:val="0"/>
            <w:noProof/>
            <w:sz w:val="22"/>
            <w:szCs w:val="22"/>
            <w:lang w:eastAsia="en-GB"/>
          </w:rPr>
          <w:tab/>
        </w:r>
        <w:r w:rsidRPr="009F1D32" w:rsidDel="009F1D32">
          <w:rPr>
            <w:rPrChange w:id="139" w:author="Chris Ringrow" w:date="2019-12-05T09:11:00Z">
              <w:rPr>
                <w:rStyle w:val="Hyperlink"/>
                <w:smallCaps w:val="0"/>
                <w:noProof/>
              </w:rPr>
            </w:rPrChange>
          </w:rPr>
          <w:delText>After using Audio Monitor</w:delText>
        </w:r>
        <w:r w:rsidDel="009F1D32">
          <w:rPr>
            <w:noProof/>
            <w:webHidden/>
          </w:rPr>
          <w:tab/>
        </w:r>
        <w:r w:rsidR="00E6365B" w:rsidDel="009F1D32">
          <w:rPr>
            <w:noProof/>
            <w:webHidden/>
          </w:rPr>
          <w:delText>4</w:delText>
        </w:r>
      </w:del>
    </w:p>
    <w:p w:rsidR="00F33530" w:rsidDel="009F1D32" w:rsidRDefault="00F33530">
      <w:pPr>
        <w:pStyle w:val="TOC2"/>
        <w:tabs>
          <w:tab w:val="left" w:pos="880"/>
          <w:tab w:val="right" w:leader="dot" w:pos="9060"/>
        </w:tabs>
        <w:rPr>
          <w:del w:id="140" w:author="Chris Ringrow" w:date="2019-12-05T09:11:00Z"/>
          <w:rFonts w:asciiTheme="minorHAnsi" w:eastAsiaTheme="minorEastAsia" w:hAnsiTheme="minorHAnsi" w:cstheme="minorBidi"/>
          <w:smallCaps w:val="0"/>
          <w:noProof/>
          <w:sz w:val="22"/>
          <w:szCs w:val="22"/>
          <w:lang w:eastAsia="en-GB"/>
        </w:rPr>
      </w:pPr>
      <w:del w:id="141" w:author="Chris Ringrow" w:date="2019-12-05T09:11:00Z">
        <w:r w:rsidRPr="009F1D32" w:rsidDel="009F1D32">
          <w:rPr>
            <w:rPrChange w:id="142" w:author="Chris Ringrow" w:date="2019-12-05T09:11:00Z">
              <w:rPr>
                <w:rStyle w:val="Hyperlink"/>
                <w:smallCaps w:val="0"/>
                <w:noProof/>
              </w:rPr>
            </w:rPrChange>
          </w:rPr>
          <w:delText>2.3</w:delText>
        </w:r>
        <w:r w:rsidDel="009F1D32">
          <w:rPr>
            <w:rFonts w:asciiTheme="minorHAnsi" w:eastAsiaTheme="minorEastAsia" w:hAnsiTheme="minorHAnsi" w:cstheme="minorBidi"/>
            <w:smallCaps w:val="0"/>
            <w:noProof/>
            <w:sz w:val="22"/>
            <w:szCs w:val="22"/>
            <w:lang w:eastAsia="en-GB"/>
          </w:rPr>
          <w:tab/>
        </w:r>
        <w:r w:rsidRPr="009F1D32" w:rsidDel="009F1D32">
          <w:rPr>
            <w:rPrChange w:id="143" w:author="Chris Ringrow" w:date="2019-12-05T09:11:00Z">
              <w:rPr>
                <w:rStyle w:val="Hyperlink"/>
                <w:smallCaps w:val="0"/>
                <w:noProof/>
              </w:rPr>
            </w:rPrChange>
          </w:rPr>
          <w:delText>After using Live view</w:delText>
        </w:r>
        <w:r w:rsidDel="009F1D32">
          <w:rPr>
            <w:noProof/>
            <w:webHidden/>
          </w:rPr>
          <w:tab/>
        </w:r>
        <w:r w:rsidR="00E6365B" w:rsidDel="009F1D32">
          <w:rPr>
            <w:noProof/>
            <w:webHidden/>
          </w:rPr>
          <w:delText>4</w:delText>
        </w:r>
      </w:del>
    </w:p>
    <w:p w:rsidR="00F33530" w:rsidDel="009F1D32" w:rsidRDefault="00F33530">
      <w:pPr>
        <w:pStyle w:val="TOC2"/>
        <w:tabs>
          <w:tab w:val="left" w:pos="880"/>
          <w:tab w:val="right" w:leader="dot" w:pos="9060"/>
        </w:tabs>
        <w:rPr>
          <w:del w:id="144" w:author="Chris Ringrow" w:date="2019-12-05T09:11:00Z"/>
          <w:rFonts w:asciiTheme="minorHAnsi" w:eastAsiaTheme="minorEastAsia" w:hAnsiTheme="minorHAnsi" w:cstheme="minorBidi"/>
          <w:smallCaps w:val="0"/>
          <w:noProof/>
          <w:sz w:val="22"/>
          <w:szCs w:val="22"/>
          <w:lang w:eastAsia="en-GB"/>
        </w:rPr>
      </w:pPr>
      <w:del w:id="145" w:author="Chris Ringrow" w:date="2019-12-05T09:11:00Z">
        <w:r w:rsidRPr="009F1D32" w:rsidDel="009F1D32">
          <w:rPr>
            <w:rPrChange w:id="146" w:author="Chris Ringrow" w:date="2019-12-05T09:11:00Z">
              <w:rPr>
                <w:rStyle w:val="Hyperlink"/>
                <w:smallCaps w:val="0"/>
                <w:noProof/>
              </w:rPr>
            </w:rPrChange>
          </w:rPr>
          <w:delText>2.4</w:delText>
        </w:r>
        <w:r w:rsidDel="009F1D32">
          <w:rPr>
            <w:rFonts w:asciiTheme="minorHAnsi" w:eastAsiaTheme="minorEastAsia" w:hAnsiTheme="minorHAnsi" w:cstheme="minorBidi"/>
            <w:smallCaps w:val="0"/>
            <w:noProof/>
            <w:sz w:val="22"/>
            <w:szCs w:val="22"/>
            <w:lang w:eastAsia="en-GB"/>
          </w:rPr>
          <w:tab/>
        </w:r>
        <w:r w:rsidRPr="009F1D32" w:rsidDel="009F1D32">
          <w:rPr>
            <w:rPrChange w:id="147" w:author="Chris Ringrow" w:date="2019-12-05T09:11:00Z">
              <w:rPr>
                <w:rStyle w:val="Hyperlink"/>
                <w:smallCaps w:val="0"/>
                <w:noProof/>
              </w:rPr>
            </w:rPrChange>
          </w:rPr>
          <w:delText>After RMV and IDX decoding</w:delText>
        </w:r>
        <w:r w:rsidDel="009F1D32">
          <w:rPr>
            <w:noProof/>
            <w:webHidden/>
          </w:rPr>
          <w:tab/>
        </w:r>
        <w:r w:rsidR="00E6365B" w:rsidDel="009F1D32">
          <w:rPr>
            <w:noProof/>
            <w:webHidden/>
          </w:rPr>
          <w:delText>4</w:delText>
        </w:r>
      </w:del>
    </w:p>
    <w:p w:rsidR="00F33530" w:rsidDel="009F1D32" w:rsidRDefault="00F33530">
      <w:pPr>
        <w:pStyle w:val="TOC2"/>
        <w:tabs>
          <w:tab w:val="left" w:pos="880"/>
          <w:tab w:val="right" w:leader="dot" w:pos="9060"/>
        </w:tabs>
        <w:rPr>
          <w:del w:id="148" w:author="Chris Ringrow" w:date="2019-12-05T09:11:00Z"/>
          <w:rFonts w:asciiTheme="minorHAnsi" w:eastAsiaTheme="minorEastAsia" w:hAnsiTheme="minorHAnsi" w:cstheme="minorBidi"/>
          <w:smallCaps w:val="0"/>
          <w:noProof/>
          <w:sz w:val="22"/>
          <w:szCs w:val="22"/>
          <w:lang w:eastAsia="en-GB"/>
        </w:rPr>
      </w:pPr>
      <w:del w:id="149" w:author="Chris Ringrow" w:date="2019-12-05T09:11:00Z">
        <w:r w:rsidRPr="009F1D32" w:rsidDel="009F1D32">
          <w:rPr>
            <w:rPrChange w:id="150" w:author="Chris Ringrow" w:date="2019-12-05T09:11:00Z">
              <w:rPr>
                <w:rStyle w:val="Hyperlink"/>
                <w:smallCaps w:val="0"/>
                <w:noProof/>
              </w:rPr>
            </w:rPrChange>
          </w:rPr>
          <w:delText>2.5</w:delText>
        </w:r>
        <w:r w:rsidDel="009F1D32">
          <w:rPr>
            <w:rFonts w:asciiTheme="minorHAnsi" w:eastAsiaTheme="minorEastAsia" w:hAnsiTheme="minorHAnsi" w:cstheme="minorBidi"/>
            <w:smallCaps w:val="0"/>
            <w:noProof/>
            <w:sz w:val="22"/>
            <w:szCs w:val="22"/>
            <w:lang w:eastAsia="en-GB"/>
          </w:rPr>
          <w:tab/>
        </w:r>
        <w:r w:rsidRPr="009F1D32" w:rsidDel="009F1D32">
          <w:rPr>
            <w:rPrChange w:id="151" w:author="Chris Ringrow" w:date="2019-12-05T09:11:00Z">
              <w:rPr>
                <w:rStyle w:val="Hyperlink"/>
                <w:smallCaps w:val="0"/>
                <w:noProof/>
              </w:rPr>
            </w:rPrChange>
          </w:rPr>
          <w:delText>After remote controlling any station</w:delText>
        </w:r>
        <w:r w:rsidDel="009F1D32">
          <w:rPr>
            <w:noProof/>
            <w:webHidden/>
          </w:rPr>
          <w:tab/>
        </w:r>
        <w:r w:rsidR="00E6365B" w:rsidDel="009F1D32">
          <w:rPr>
            <w:noProof/>
            <w:webHidden/>
          </w:rPr>
          <w:delText>4</w:delText>
        </w:r>
      </w:del>
    </w:p>
    <w:p w:rsidR="00F33530" w:rsidDel="009F1D32" w:rsidRDefault="00F33530">
      <w:pPr>
        <w:pStyle w:val="TOC2"/>
        <w:tabs>
          <w:tab w:val="left" w:pos="880"/>
          <w:tab w:val="right" w:leader="dot" w:pos="9060"/>
        </w:tabs>
        <w:rPr>
          <w:del w:id="152" w:author="Chris Ringrow" w:date="2019-12-05T09:11:00Z"/>
          <w:rFonts w:asciiTheme="minorHAnsi" w:eastAsiaTheme="minorEastAsia" w:hAnsiTheme="minorHAnsi" w:cstheme="minorBidi"/>
          <w:smallCaps w:val="0"/>
          <w:noProof/>
          <w:sz w:val="22"/>
          <w:szCs w:val="22"/>
          <w:lang w:eastAsia="en-GB"/>
        </w:rPr>
      </w:pPr>
      <w:del w:id="153" w:author="Chris Ringrow" w:date="2019-12-05T09:11:00Z">
        <w:r w:rsidRPr="009F1D32" w:rsidDel="009F1D32">
          <w:rPr>
            <w:rPrChange w:id="154" w:author="Chris Ringrow" w:date="2019-12-05T09:11:00Z">
              <w:rPr>
                <w:rStyle w:val="Hyperlink"/>
                <w:smallCaps w:val="0"/>
                <w:noProof/>
              </w:rPr>
            </w:rPrChange>
          </w:rPr>
          <w:delText>2.6</w:delText>
        </w:r>
        <w:r w:rsidDel="009F1D32">
          <w:rPr>
            <w:rFonts w:asciiTheme="minorHAnsi" w:eastAsiaTheme="minorEastAsia" w:hAnsiTheme="minorHAnsi" w:cstheme="minorBidi"/>
            <w:smallCaps w:val="0"/>
            <w:noProof/>
            <w:sz w:val="22"/>
            <w:szCs w:val="22"/>
            <w:lang w:eastAsia="en-GB"/>
          </w:rPr>
          <w:tab/>
        </w:r>
        <w:r w:rsidRPr="009F1D32" w:rsidDel="009F1D32">
          <w:rPr>
            <w:rPrChange w:id="155" w:author="Chris Ringrow" w:date="2019-12-05T09:11:00Z">
              <w:rPr>
                <w:rStyle w:val="Hyperlink"/>
                <w:smallCaps w:val="0"/>
                <w:noProof/>
              </w:rPr>
            </w:rPrChange>
          </w:rPr>
          <w:delText>Scheduled maintenance</w:delText>
        </w:r>
        <w:r w:rsidDel="009F1D32">
          <w:rPr>
            <w:noProof/>
            <w:webHidden/>
          </w:rPr>
          <w:tab/>
        </w:r>
        <w:r w:rsidR="00E6365B" w:rsidDel="009F1D32">
          <w:rPr>
            <w:noProof/>
            <w:webHidden/>
          </w:rPr>
          <w:delText>4</w:delText>
        </w:r>
      </w:del>
    </w:p>
    <w:p w:rsidR="00F33530" w:rsidDel="009F1D32" w:rsidRDefault="00F33530">
      <w:pPr>
        <w:pStyle w:val="TOC1"/>
        <w:tabs>
          <w:tab w:val="left" w:pos="440"/>
          <w:tab w:val="right" w:leader="dot" w:pos="9060"/>
        </w:tabs>
        <w:rPr>
          <w:del w:id="156" w:author="Chris Ringrow" w:date="2019-12-05T09:11:00Z"/>
          <w:rFonts w:asciiTheme="minorHAnsi" w:eastAsiaTheme="minorEastAsia" w:hAnsiTheme="minorHAnsi" w:cstheme="minorBidi"/>
          <w:i w:val="0"/>
          <w:iCs w:val="0"/>
          <w:noProof/>
          <w:sz w:val="22"/>
          <w:szCs w:val="22"/>
          <w:lang w:val="en-GB" w:eastAsia="en-GB"/>
        </w:rPr>
      </w:pPr>
      <w:del w:id="157" w:author="Chris Ringrow" w:date="2019-12-05T09:11:00Z">
        <w:r w:rsidRPr="009F1D32" w:rsidDel="009F1D32">
          <w:rPr>
            <w:rPrChange w:id="158" w:author="Chris Ringrow" w:date="2019-12-05T09:11:00Z">
              <w:rPr>
                <w:rStyle w:val="Hyperlink"/>
                <w:i w:val="0"/>
                <w:iCs w:val="0"/>
                <w:noProof/>
              </w:rPr>
            </w:rPrChange>
          </w:rPr>
          <w:delText>3</w:delText>
        </w:r>
        <w:r w:rsidDel="009F1D32">
          <w:rPr>
            <w:rFonts w:asciiTheme="minorHAnsi" w:eastAsiaTheme="minorEastAsia" w:hAnsiTheme="minorHAnsi" w:cstheme="minorBidi"/>
            <w:i w:val="0"/>
            <w:iCs w:val="0"/>
            <w:noProof/>
            <w:sz w:val="22"/>
            <w:szCs w:val="22"/>
            <w:lang w:val="en-GB" w:eastAsia="en-GB"/>
          </w:rPr>
          <w:tab/>
        </w:r>
        <w:r w:rsidRPr="009F1D32" w:rsidDel="009F1D32">
          <w:rPr>
            <w:rPrChange w:id="159" w:author="Chris Ringrow" w:date="2019-12-05T09:11:00Z">
              <w:rPr>
                <w:rStyle w:val="Hyperlink"/>
                <w:i w:val="0"/>
                <w:iCs w:val="0"/>
                <w:noProof/>
              </w:rPr>
            </w:rPrChange>
          </w:rPr>
          <w:delText>User Interface</w:delText>
        </w:r>
        <w:r w:rsidDel="009F1D32">
          <w:rPr>
            <w:noProof/>
            <w:webHidden/>
          </w:rPr>
          <w:tab/>
        </w:r>
        <w:r w:rsidR="00E6365B" w:rsidDel="009F1D32">
          <w:rPr>
            <w:noProof/>
            <w:webHidden/>
          </w:rPr>
          <w:delText>5</w:delText>
        </w:r>
      </w:del>
    </w:p>
    <w:p w:rsidR="00F33530" w:rsidDel="009F1D32" w:rsidRDefault="00F33530">
      <w:pPr>
        <w:pStyle w:val="TOC2"/>
        <w:tabs>
          <w:tab w:val="left" w:pos="880"/>
          <w:tab w:val="right" w:leader="dot" w:pos="9060"/>
        </w:tabs>
        <w:rPr>
          <w:del w:id="160" w:author="Chris Ringrow" w:date="2019-12-05T09:11:00Z"/>
          <w:rFonts w:asciiTheme="minorHAnsi" w:eastAsiaTheme="minorEastAsia" w:hAnsiTheme="minorHAnsi" w:cstheme="minorBidi"/>
          <w:smallCaps w:val="0"/>
          <w:noProof/>
          <w:sz w:val="22"/>
          <w:szCs w:val="22"/>
          <w:lang w:eastAsia="en-GB"/>
        </w:rPr>
      </w:pPr>
      <w:del w:id="161" w:author="Chris Ringrow" w:date="2019-12-05T09:11:00Z">
        <w:r w:rsidRPr="009F1D32" w:rsidDel="009F1D32">
          <w:rPr>
            <w:rPrChange w:id="162" w:author="Chris Ringrow" w:date="2019-12-05T09:11:00Z">
              <w:rPr>
                <w:rStyle w:val="Hyperlink"/>
                <w:smallCaps w:val="0"/>
                <w:noProof/>
              </w:rPr>
            </w:rPrChange>
          </w:rPr>
          <w:delText>3.1</w:delText>
        </w:r>
        <w:r w:rsidDel="009F1D32">
          <w:rPr>
            <w:rFonts w:asciiTheme="minorHAnsi" w:eastAsiaTheme="minorEastAsia" w:hAnsiTheme="minorHAnsi" w:cstheme="minorBidi"/>
            <w:smallCaps w:val="0"/>
            <w:noProof/>
            <w:sz w:val="22"/>
            <w:szCs w:val="22"/>
            <w:lang w:eastAsia="en-GB"/>
          </w:rPr>
          <w:tab/>
        </w:r>
        <w:r w:rsidRPr="009F1D32" w:rsidDel="009F1D32">
          <w:rPr>
            <w:rPrChange w:id="163" w:author="Chris Ringrow" w:date="2019-12-05T09:11:00Z">
              <w:rPr>
                <w:rStyle w:val="Hyperlink"/>
                <w:smallCaps w:val="0"/>
                <w:noProof/>
              </w:rPr>
            </w:rPrChange>
          </w:rPr>
          <w:delText>Starting Technical Supervisor</w:delText>
        </w:r>
        <w:r w:rsidDel="009F1D32">
          <w:rPr>
            <w:noProof/>
            <w:webHidden/>
          </w:rPr>
          <w:tab/>
        </w:r>
        <w:r w:rsidR="00E6365B" w:rsidDel="009F1D32">
          <w:rPr>
            <w:noProof/>
            <w:webHidden/>
          </w:rPr>
          <w:delText>5</w:delText>
        </w:r>
      </w:del>
    </w:p>
    <w:p w:rsidR="00F33530" w:rsidDel="009F1D32" w:rsidRDefault="00F33530">
      <w:pPr>
        <w:pStyle w:val="TOC2"/>
        <w:tabs>
          <w:tab w:val="left" w:pos="880"/>
          <w:tab w:val="right" w:leader="dot" w:pos="9060"/>
        </w:tabs>
        <w:rPr>
          <w:del w:id="164" w:author="Chris Ringrow" w:date="2019-12-05T09:11:00Z"/>
          <w:rFonts w:asciiTheme="minorHAnsi" w:eastAsiaTheme="minorEastAsia" w:hAnsiTheme="minorHAnsi" w:cstheme="minorBidi"/>
          <w:smallCaps w:val="0"/>
          <w:noProof/>
          <w:sz w:val="22"/>
          <w:szCs w:val="22"/>
          <w:lang w:eastAsia="en-GB"/>
        </w:rPr>
      </w:pPr>
      <w:del w:id="165" w:author="Chris Ringrow" w:date="2019-12-05T09:11:00Z">
        <w:r w:rsidRPr="009F1D32" w:rsidDel="009F1D32">
          <w:rPr>
            <w:rPrChange w:id="166" w:author="Chris Ringrow" w:date="2019-12-05T09:11:00Z">
              <w:rPr>
                <w:rStyle w:val="Hyperlink"/>
                <w:smallCaps w:val="0"/>
                <w:noProof/>
              </w:rPr>
            </w:rPrChange>
          </w:rPr>
          <w:delText>3.2</w:delText>
        </w:r>
        <w:r w:rsidDel="009F1D32">
          <w:rPr>
            <w:rFonts w:asciiTheme="minorHAnsi" w:eastAsiaTheme="minorEastAsia" w:hAnsiTheme="minorHAnsi" w:cstheme="minorBidi"/>
            <w:smallCaps w:val="0"/>
            <w:noProof/>
            <w:sz w:val="22"/>
            <w:szCs w:val="22"/>
            <w:lang w:eastAsia="en-GB"/>
          </w:rPr>
          <w:tab/>
        </w:r>
        <w:r w:rsidRPr="009F1D32" w:rsidDel="009F1D32">
          <w:rPr>
            <w:rPrChange w:id="167" w:author="Chris Ringrow" w:date="2019-12-05T09:11:00Z">
              <w:rPr>
                <w:rStyle w:val="Hyperlink"/>
                <w:smallCaps w:val="0"/>
                <w:noProof/>
              </w:rPr>
            </w:rPrChange>
          </w:rPr>
          <w:delText>Active stations list</w:delText>
        </w:r>
        <w:r w:rsidDel="009F1D32">
          <w:rPr>
            <w:noProof/>
            <w:webHidden/>
          </w:rPr>
          <w:tab/>
        </w:r>
        <w:r w:rsidR="00E6365B" w:rsidDel="009F1D32">
          <w:rPr>
            <w:noProof/>
            <w:webHidden/>
          </w:rPr>
          <w:delText>5</w:delText>
        </w:r>
      </w:del>
    </w:p>
    <w:p w:rsidR="00F33530" w:rsidDel="009F1D32" w:rsidRDefault="00F33530">
      <w:pPr>
        <w:pStyle w:val="TOC2"/>
        <w:tabs>
          <w:tab w:val="left" w:pos="880"/>
          <w:tab w:val="right" w:leader="dot" w:pos="9060"/>
        </w:tabs>
        <w:rPr>
          <w:del w:id="168" w:author="Chris Ringrow" w:date="2019-12-05T09:11:00Z"/>
          <w:rFonts w:asciiTheme="minorHAnsi" w:eastAsiaTheme="minorEastAsia" w:hAnsiTheme="minorHAnsi" w:cstheme="minorBidi"/>
          <w:smallCaps w:val="0"/>
          <w:noProof/>
          <w:sz w:val="22"/>
          <w:szCs w:val="22"/>
          <w:lang w:eastAsia="en-GB"/>
        </w:rPr>
      </w:pPr>
      <w:del w:id="169" w:author="Chris Ringrow" w:date="2019-12-05T09:11:00Z">
        <w:r w:rsidRPr="009F1D32" w:rsidDel="009F1D32">
          <w:rPr>
            <w:rPrChange w:id="170" w:author="Chris Ringrow" w:date="2019-12-05T09:11:00Z">
              <w:rPr>
                <w:rStyle w:val="Hyperlink"/>
                <w:smallCaps w:val="0"/>
                <w:noProof/>
              </w:rPr>
            </w:rPrChange>
          </w:rPr>
          <w:delText>3.3</w:delText>
        </w:r>
        <w:r w:rsidDel="009F1D32">
          <w:rPr>
            <w:rFonts w:asciiTheme="minorHAnsi" w:eastAsiaTheme="minorEastAsia" w:hAnsiTheme="minorHAnsi" w:cstheme="minorBidi"/>
            <w:smallCaps w:val="0"/>
            <w:noProof/>
            <w:sz w:val="22"/>
            <w:szCs w:val="22"/>
            <w:lang w:eastAsia="en-GB"/>
          </w:rPr>
          <w:tab/>
        </w:r>
        <w:r w:rsidRPr="009F1D32" w:rsidDel="009F1D32">
          <w:rPr>
            <w:rPrChange w:id="171" w:author="Chris Ringrow" w:date="2019-12-05T09:11:00Z">
              <w:rPr>
                <w:rStyle w:val="Hyperlink"/>
                <w:smallCaps w:val="0"/>
                <w:noProof/>
              </w:rPr>
            </w:rPrChange>
          </w:rPr>
          <w:delText>Changing the default node colours</w:delText>
        </w:r>
        <w:r w:rsidDel="009F1D32">
          <w:rPr>
            <w:noProof/>
            <w:webHidden/>
          </w:rPr>
          <w:tab/>
        </w:r>
        <w:r w:rsidR="00E6365B" w:rsidDel="009F1D32">
          <w:rPr>
            <w:noProof/>
            <w:webHidden/>
          </w:rPr>
          <w:delText>5</w:delText>
        </w:r>
      </w:del>
    </w:p>
    <w:p w:rsidR="00F33530" w:rsidDel="009F1D32" w:rsidRDefault="00F33530">
      <w:pPr>
        <w:pStyle w:val="TOC2"/>
        <w:tabs>
          <w:tab w:val="left" w:pos="880"/>
          <w:tab w:val="right" w:leader="dot" w:pos="9060"/>
        </w:tabs>
        <w:rPr>
          <w:del w:id="172" w:author="Chris Ringrow" w:date="2019-12-05T09:11:00Z"/>
          <w:rFonts w:asciiTheme="minorHAnsi" w:eastAsiaTheme="minorEastAsia" w:hAnsiTheme="minorHAnsi" w:cstheme="minorBidi"/>
          <w:smallCaps w:val="0"/>
          <w:noProof/>
          <w:sz w:val="22"/>
          <w:szCs w:val="22"/>
          <w:lang w:eastAsia="en-GB"/>
        </w:rPr>
      </w:pPr>
      <w:del w:id="173" w:author="Chris Ringrow" w:date="2019-12-05T09:11:00Z">
        <w:r w:rsidRPr="009F1D32" w:rsidDel="009F1D32">
          <w:rPr>
            <w:rPrChange w:id="174" w:author="Chris Ringrow" w:date="2019-12-05T09:11:00Z">
              <w:rPr>
                <w:rStyle w:val="Hyperlink"/>
                <w:smallCaps w:val="0"/>
                <w:noProof/>
              </w:rPr>
            </w:rPrChange>
          </w:rPr>
          <w:delText>3.4</w:delText>
        </w:r>
        <w:r w:rsidDel="009F1D32">
          <w:rPr>
            <w:rFonts w:asciiTheme="minorHAnsi" w:eastAsiaTheme="minorEastAsia" w:hAnsiTheme="minorHAnsi" w:cstheme="minorBidi"/>
            <w:smallCaps w:val="0"/>
            <w:noProof/>
            <w:sz w:val="22"/>
            <w:szCs w:val="22"/>
            <w:lang w:eastAsia="en-GB"/>
          </w:rPr>
          <w:tab/>
        </w:r>
        <w:r w:rsidRPr="009F1D32" w:rsidDel="009F1D32">
          <w:rPr>
            <w:rPrChange w:id="175" w:author="Chris Ringrow" w:date="2019-12-05T09:11:00Z">
              <w:rPr>
                <w:rStyle w:val="Hyperlink"/>
                <w:smallCaps w:val="0"/>
                <w:noProof/>
              </w:rPr>
            </w:rPrChange>
          </w:rPr>
          <w:delText>Mimic display</w:delText>
        </w:r>
        <w:r w:rsidDel="009F1D32">
          <w:rPr>
            <w:noProof/>
            <w:webHidden/>
          </w:rPr>
          <w:tab/>
        </w:r>
        <w:r w:rsidR="00E6365B" w:rsidDel="009F1D32">
          <w:rPr>
            <w:noProof/>
            <w:webHidden/>
          </w:rPr>
          <w:delText>6</w:delText>
        </w:r>
      </w:del>
    </w:p>
    <w:p w:rsidR="00F33530" w:rsidDel="009F1D32" w:rsidRDefault="00F33530">
      <w:pPr>
        <w:pStyle w:val="TOC3"/>
        <w:tabs>
          <w:tab w:val="left" w:pos="1100"/>
          <w:tab w:val="right" w:leader="dot" w:pos="9060"/>
        </w:tabs>
        <w:rPr>
          <w:del w:id="176" w:author="Chris Ringrow" w:date="2019-12-05T09:11:00Z"/>
          <w:rFonts w:asciiTheme="minorHAnsi" w:eastAsiaTheme="minorEastAsia" w:hAnsiTheme="minorHAnsi" w:cstheme="minorBidi"/>
          <w:i w:val="0"/>
          <w:iCs w:val="0"/>
          <w:noProof/>
          <w:sz w:val="22"/>
          <w:szCs w:val="22"/>
          <w:lang w:eastAsia="en-GB"/>
        </w:rPr>
      </w:pPr>
      <w:del w:id="177" w:author="Chris Ringrow" w:date="2019-12-05T09:11:00Z">
        <w:r w:rsidRPr="009F1D32" w:rsidDel="009F1D32">
          <w:rPr>
            <w:rPrChange w:id="178" w:author="Chris Ringrow" w:date="2019-12-05T09:11:00Z">
              <w:rPr>
                <w:rStyle w:val="Hyperlink"/>
                <w:i w:val="0"/>
                <w:iCs w:val="0"/>
                <w:noProof/>
              </w:rPr>
            </w:rPrChange>
          </w:rPr>
          <w:delText>3.4.1</w:delText>
        </w:r>
        <w:r w:rsidDel="009F1D32">
          <w:rPr>
            <w:rFonts w:asciiTheme="minorHAnsi" w:eastAsiaTheme="minorEastAsia" w:hAnsiTheme="minorHAnsi" w:cstheme="minorBidi"/>
            <w:i w:val="0"/>
            <w:iCs w:val="0"/>
            <w:noProof/>
            <w:sz w:val="22"/>
            <w:szCs w:val="22"/>
            <w:lang w:eastAsia="en-GB"/>
          </w:rPr>
          <w:tab/>
        </w:r>
        <w:r w:rsidRPr="009F1D32" w:rsidDel="009F1D32">
          <w:rPr>
            <w:rPrChange w:id="179" w:author="Chris Ringrow" w:date="2019-12-05T09:11:00Z">
              <w:rPr>
                <w:rStyle w:val="Hyperlink"/>
                <w:i w:val="0"/>
                <w:iCs w:val="0"/>
                <w:noProof/>
              </w:rPr>
            </w:rPrChange>
          </w:rPr>
          <w:delText>Acknowledge messages</w:delText>
        </w:r>
        <w:r w:rsidDel="009F1D32">
          <w:rPr>
            <w:noProof/>
            <w:webHidden/>
          </w:rPr>
          <w:tab/>
        </w:r>
        <w:r w:rsidR="00E6365B" w:rsidDel="009F1D32">
          <w:rPr>
            <w:noProof/>
            <w:webHidden/>
          </w:rPr>
          <w:delText>7</w:delText>
        </w:r>
      </w:del>
    </w:p>
    <w:p w:rsidR="00F33530" w:rsidDel="009F1D32" w:rsidRDefault="00F33530">
      <w:pPr>
        <w:pStyle w:val="TOC2"/>
        <w:tabs>
          <w:tab w:val="left" w:pos="880"/>
          <w:tab w:val="right" w:leader="dot" w:pos="9060"/>
        </w:tabs>
        <w:rPr>
          <w:del w:id="180" w:author="Chris Ringrow" w:date="2019-12-05T09:11:00Z"/>
          <w:rFonts w:asciiTheme="minorHAnsi" w:eastAsiaTheme="minorEastAsia" w:hAnsiTheme="minorHAnsi" w:cstheme="minorBidi"/>
          <w:smallCaps w:val="0"/>
          <w:noProof/>
          <w:sz w:val="22"/>
          <w:szCs w:val="22"/>
          <w:lang w:eastAsia="en-GB"/>
        </w:rPr>
      </w:pPr>
      <w:del w:id="181" w:author="Chris Ringrow" w:date="2019-12-05T09:11:00Z">
        <w:r w:rsidRPr="009F1D32" w:rsidDel="009F1D32">
          <w:rPr>
            <w:rPrChange w:id="182" w:author="Chris Ringrow" w:date="2019-12-05T09:11:00Z">
              <w:rPr>
                <w:rStyle w:val="Hyperlink"/>
                <w:smallCaps w:val="0"/>
                <w:noProof/>
              </w:rPr>
            </w:rPrChange>
          </w:rPr>
          <w:delText>3.5</w:delText>
        </w:r>
        <w:r w:rsidDel="009F1D32">
          <w:rPr>
            <w:rFonts w:asciiTheme="minorHAnsi" w:eastAsiaTheme="minorEastAsia" w:hAnsiTheme="minorHAnsi" w:cstheme="minorBidi"/>
            <w:smallCaps w:val="0"/>
            <w:noProof/>
            <w:sz w:val="22"/>
            <w:szCs w:val="22"/>
            <w:lang w:eastAsia="en-GB"/>
          </w:rPr>
          <w:tab/>
        </w:r>
        <w:r w:rsidRPr="009F1D32" w:rsidDel="009F1D32">
          <w:rPr>
            <w:rPrChange w:id="183" w:author="Chris Ringrow" w:date="2019-12-05T09:11:00Z">
              <w:rPr>
                <w:rStyle w:val="Hyperlink"/>
                <w:smallCaps w:val="0"/>
                <w:noProof/>
              </w:rPr>
            </w:rPrChange>
          </w:rPr>
          <w:delText>List of messages</w:delText>
        </w:r>
        <w:r w:rsidDel="009F1D32">
          <w:rPr>
            <w:noProof/>
            <w:webHidden/>
          </w:rPr>
          <w:tab/>
        </w:r>
        <w:r w:rsidR="00E6365B" w:rsidDel="009F1D32">
          <w:rPr>
            <w:noProof/>
            <w:webHidden/>
          </w:rPr>
          <w:delText>8</w:delText>
        </w:r>
      </w:del>
    </w:p>
    <w:p w:rsidR="00F33530" w:rsidDel="009F1D32" w:rsidRDefault="00F33530">
      <w:pPr>
        <w:pStyle w:val="TOC3"/>
        <w:tabs>
          <w:tab w:val="left" w:pos="1100"/>
          <w:tab w:val="right" w:leader="dot" w:pos="9060"/>
        </w:tabs>
        <w:rPr>
          <w:del w:id="184" w:author="Chris Ringrow" w:date="2019-12-05T09:11:00Z"/>
          <w:rFonts w:asciiTheme="minorHAnsi" w:eastAsiaTheme="minorEastAsia" w:hAnsiTheme="minorHAnsi" w:cstheme="minorBidi"/>
          <w:i w:val="0"/>
          <w:iCs w:val="0"/>
          <w:noProof/>
          <w:sz w:val="22"/>
          <w:szCs w:val="22"/>
          <w:lang w:eastAsia="en-GB"/>
        </w:rPr>
      </w:pPr>
      <w:del w:id="185" w:author="Chris Ringrow" w:date="2019-12-05T09:11:00Z">
        <w:r w:rsidRPr="009F1D32" w:rsidDel="009F1D32">
          <w:rPr>
            <w:rPrChange w:id="186" w:author="Chris Ringrow" w:date="2019-12-05T09:11:00Z">
              <w:rPr>
                <w:rStyle w:val="Hyperlink"/>
                <w:i w:val="0"/>
                <w:iCs w:val="0"/>
                <w:noProof/>
              </w:rPr>
            </w:rPrChange>
          </w:rPr>
          <w:delText>3.5.1</w:delText>
        </w:r>
        <w:r w:rsidDel="009F1D32">
          <w:rPr>
            <w:rFonts w:asciiTheme="minorHAnsi" w:eastAsiaTheme="minorEastAsia" w:hAnsiTheme="minorHAnsi" w:cstheme="minorBidi"/>
            <w:i w:val="0"/>
            <w:iCs w:val="0"/>
            <w:noProof/>
            <w:sz w:val="22"/>
            <w:szCs w:val="22"/>
            <w:lang w:eastAsia="en-GB"/>
          </w:rPr>
          <w:tab/>
        </w:r>
        <w:r w:rsidRPr="009F1D32" w:rsidDel="009F1D32">
          <w:rPr>
            <w:rPrChange w:id="187" w:author="Chris Ringrow" w:date="2019-12-05T09:11:00Z">
              <w:rPr>
                <w:rStyle w:val="Hyperlink"/>
                <w:i w:val="0"/>
                <w:iCs w:val="0"/>
                <w:noProof/>
              </w:rPr>
            </w:rPrChange>
          </w:rPr>
          <w:delText>Information messages</w:delText>
        </w:r>
        <w:r w:rsidDel="009F1D32">
          <w:rPr>
            <w:noProof/>
            <w:webHidden/>
          </w:rPr>
          <w:tab/>
        </w:r>
        <w:r w:rsidR="00E6365B" w:rsidDel="009F1D32">
          <w:rPr>
            <w:noProof/>
            <w:webHidden/>
          </w:rPr>
          <w:delText>8</w:delText>
        </w:r>
      </w:del>
    </w:p>
    <w:p w:rsidR="00F33530" w:rsidDel="009F1D32" w:rsidRDefault="00F33530">
      <w:pPr>
        <w:pStyle w:val="TOC3"/>
        <w:tabs>
          <w:tab w:val="left" w:pos="1100"/>
          <w:tab w:val="right" w:leader="dot" w:pos="9060"/>
        </w:tabs>
        <w:rPr>
          <w:del w:id="188" w:author="Chris Ringrow" w:date="2019-12-05T09:11:00Z"/>
          <w:rFonts w:asciiTheme="minorHAnsi" w:eastAsiaTheme="minorEastAsia" w:hAnsiTheme="minorHAnsi" w:cstheme="minorBidi"/>
          <w:i w:val="0"/>
          <w:iCs w:val="0"/>
          <w:noProof/>
          <w:sz w:val="22"/>
          <w:szCs w:val="22"/>
          <w:lang w:eastAsia="en-GB"/>
        </w:rPr>
      </w:pPr>
      <w:del w:id="189" w:author="Chris Ringrow" w:date="2019-12-05T09:11:00Z">
        <w:r w:rsidRPr="009F1D32" w:rsidDel="009F1D32">
          <w:rPr>
            <w:rPrChange w:id="190" w:author="Chris Ringrow" w:date="2019-12-05T09:11:00Z">
              <w:rPr>
                <w:rStyle w:val="Hyperlink"/>
                <w:i w:val="0"/>
                <w:iCs w:val="0"/>
                <w:noProof/>
              </w:rPr>
            </w:rPrChange>
          </w:rPr>
          <w:delText>3.5.2</w:delText>
        </w:r>
        <w:r w:rsidDel="009F1D32">
          <w:rPr>
            <w:rFonts w:asciiTheme="minorHAnsi" w:eastAsiaTheme="minorEastAsia" w:hAnsiTheme="minorHAnsi" w:cstheme="minorBidi"/>
            <w:i w:val="0"/>
            <w:iCs w:val="0"/>
            <w:noProof/>
            <w:sz w:val="22"/>
            <w:szCs w:val="22"/>
            <w:lang w:eastAsia="en-GB"/>
          </w:rPr>
          <w:tab/>
        </w:r>
        <w:r w:rsidRPr="009F1D32" w:rsidDel="009F1D32">
          <w:rPr>
            <w:rPrChange w:id="191" w:author="Chris Ringrow" w:date="2019-12-05T09:11:00Z">
              <w:rPr>
                <w:rStyle w:val="Hyperlink"/>
                <w:i w:val="0"/>
                <w:iCs w:val="0"/>
                <w:noProof/>
              </w:rPr>
            </w:rPrChange>
          </w:rPr>
          <w:delText>Warning messages</w:delText>
        </w:r>
        <w:r w:rsidDel="009F1D32">
          <w:rPr>
            <w:noProof/>
            <w:webHidden/>
          </w:rPr>
          <w:tab/>
        </w:r>
        <w:r w:rsidR="00E6365B" w:rsidDel="009F1D32">
          <w:rPr>
            <w:noProof/>
            <w:webHidden/>
          </w:rPr>
          <w:delText>12</w:delText>
        </w:r>
      </w:del>
    </w:p>
    <w:p w:rsidR="00F33530" w:rsidDel="009F1D32" w:rsidRDefault="00F33530">
      <w:pPr>
        <w:pStyle w:val="TOC3"/>
        <w:tabs>
          <w:tab w:val="left" w:pos="1100"/>
          <w:tab w:val="right" w:leader="dot" w:pos="9060"/>
        </w:tabs>
        <w:rPr>
          <w:del w:id="192" w:author="Chris Ringrow" w:date="2019-12-05T09:11:00Z"/>
          <w:rFonts w:asciiTheme="minorHAnsi" w:eastAsiaTheme="minorEastAsia" w:hAnsiTheme="minorHAnsi" w:cstheme="minorBidi"/>
          <w:i w:val="0"/>
          <w:iCs w:val="0"/>
          <w:noProof/>
          <w:sz w:val="22"/>
          <w:szCs w:val="22"/>
          <w:lang w:eastAsia="en-GB"/>
        </w:rPr>
      </w:pPr>
      <w:del w:id="193" w:author="Chris Ringrow" w:date="2019-12-05T09:11:00Z">
        <w:r w:rsidRPr="009F1D32" w:rsidDel="009F1D32">
          <w:rPr>
            <w:rPrChange w:id="194" w:author="Chris Ringrow" w:date="2019-12-05T09:11:00Z">
              <w:rPr>
                <w:rStyle w:val="Hyperlink"/>
                <w:i w:val="0"/>
                <w:iCs w:val="0"/>
                <w:noProof/>
              </w:rPr>
            </w:rPrChange>
          </w:rPr>
          <w:delText>3.5.3</w:delText>
        </w:r>
        <w:r w:rsidDel="009F1D32">
          <w:rPr>
            <w:rFonts w:asciiTheme="minorHAnsi" w:eastAsiaTheme="minorEastAsia" w:hAnsiTheme="minorHAnsi" w:cstheme="minorBidi"/>
            <w:i w:val="0"/>
            <w:iCs w:val="0"/>
            <w:noProof/>
            <w:sz w:val="22"/>
            <w:szCs w:val="22"/>
            <w:lang w:eastAsia="en-GB"/>
          </w:rPr>
          <w:tab/>
        </w:r>
        <w:r w:rsidRPr="009F1D32" w:rsidDel="009F1D32">
          <w:rPr>
            <w:rPrChange w:id="195" w:author="Chris Ringrow" w:date="2019-12-05T09:11:00Z">
              <w:rPr>
                <w:rStyle w:val="Hyperlink"/>
                <w:i w:val="0"/>
                <w:iCs w:val="0"/>
                <w:noProof/>
              </w:rPr>
            </w:rPrChange>
          </w:rPr>
          <w:delText>Error messages</w:delText>
        </w:r>
        <w:r w:rsidDel="009F1D32">
          <w:rPr>
            <w:noProof/>
            <w:webHidden/>
          </w:rPr>
          <w:tab/>
        </w:r>
        <w:r w:rsidR="00E6365B" w:rsidDel="009F1D32">
          <w:rPr>
            <w:noProof/>
            <w:webHidden/>
          </w:rPr>
          <w:delText>13</w:delText>
        </w:r>
      </w:del>
    </w:p>
    <w:p w:rsidR="00F33530" w:rsidDel="009F1D32" w:rsidRDefault="00F33530">
      <w:pPr>
        <w:pStyle w:val="TOC2"/>
        <w:tabs>
          <w:tab w:val="left" w:pos="880"/>
          <w:tab w:val="right" w:leader="dot" w:pos="9060"/>
        </w:tabs>
        <w:rPr>
          <w:del w:id="196" w:author="Chris Ringrow" w:date="2019-12-05T09:11:00Z"/>
          <w:rFonts w:asciiTheme="minorHAnsi" w:eastAsiaTheme="minorEastAsia" w:hAnsiTheme="minorHAnsi" w:cstheme="minorBidi"/>
          <w:smallCaps w:val="0"/>
          <w:noProof/>
          <w:sz w:val="22"/>
          <w:szCs w:val="22"/>
          <w:lang w:eastAsia="en-GB"/>
        </w:rPr>
      </w:pPr>
      <w:del w:id="197" w:author="Chris Ringrow" w:date="2019-12-05T09:11:00Z">
        <w:r w:rsidRPr="009F1D32" w:rsidDel="009F1D32">
          <w:rPr>
            <w:rPrChange w:id="198" w:author="Chris Ringrow" w:date="2019-12-05T09:11:00Z">
              <w:rPr>
                <w:rStyle w:val="Hyperlink"/>
                <w:smallCaps w:val="0"/>
                <w:noProof/>
              </w:rPr>
            </w:rPrChange>
          </w:rPr>
          <w:delText>3.6</w:delText>
        </w:r>
        <w:r w:rsidDel="009F1D32">
          <w:rPr>
            <w:rFonts w:asciiTheme="minorHAnsi" w:eastAsiaTheme="minorEastAsia" w:hAnsiTheme="minorHAnsi" w:cstheme="minorBidi"/>
            <w:smallCaps w:val="0"/>
            <w:noProof/>
            <w:sz w:val="22"/>
            <w:szCs w:val="22"/>
            <w:lang w:eastAsia="en-GB"/>
          </w:rPr>
          <w:tab/>
        </w:r>
        <w:r w:rsidRPr="009F1D32" w:rsidDel="009F1D32">
          <w:rPr>
            <w:rPrChange w:id="199" w:author="Chris Ringrow" w:date="2019-12-05T09:11:00Z">
              <w:rPr>
                <w:rStyle w:val="Hyperlink"/>
                <w:smallCaps w:val="0"/>
                <w:noProof/>
              </w:rPr>
            </w:rPrChange>
          </w:rPr>
          <w:delText>Taking control of a station</w:delText>
        </w:r>
        <w:r w:rsidDel="009F1D32">
          <w:rPr>
            <w:noProof/>
            <w:webHidden/>
          </w:rPr>
          <w:tab/>
        </w:r>
        <w:r w:rsidR="00E6365B" w:rsidDel="009F1D32">
          <w:rPr>
            <w:noProof/>
            <w:webHidden/>
          </w:rPr>
          <w:delText>16</w:delText>
        </w:r>
      </w:del>
    </w:p>
    <w:p w:rsidR="00F33530" w:rsidDel="009F1D32" w:rsidRDefault="00F33530">
      <w:pPr>
        <w:pStyle w:val="TOC3"/>
        <w:tabs>
          <w:tab w:val="left" w:pos="1100"/>
          <w:tab w:val="right" w:leader="dot" w:pos="9060"/>
        </w:tabs>
        <w:rPr>
          <w:del w:id="200" w:author="Chris Ringrow" w:date="2019-12-05T09:11:00Z"/>
          <w:rFonts w:asciiTheme="minorHAnsi" w:eastAsiaTheme="minorEastAsia" w:hAnsiTheme="minorHAnsi" w:cstheme="minorBidi"/>
          <w:i w:val="0"/>
          <w:iCs w:val="0"/>
          <w:noProof/>
          <w:sz w:val="22"/>
          <w:szCs w:val="22"/>
          <w:lang w:eastAsia="en-GB"/>
        </w:rPr>
      </w:pPr>
      <w:del w:id="201" w:author="Chris Ringrow" w:date="2019-12-05T09:11:00Z">
        <w:r w:rsidRPr="009F1D32" w:rsidDel="009F1D32">
          <w:rPr>
            <w:rPrChange w:id="202" w:author="Chris Ringrow" w:date="2019-12-05T09:11:00Z">
              <w:rPr>
                <w:rStyle w:val="Hyperlink"/>
                <w:i w:val="0"/>
                <w:iCs w:val="0"/>
                <w:noProof/>
              </w:rPr>
            </w:rPrChange>
          </w:rPr>
          <w:delText>3.6.1</w:delText>
        </w:r>
        <w:r w:rsidDel="009F1D32">
          <w:rPr>
            <w:rFonts w:asciiTheme="minorHAnsi" w:eastAsiaTheme="minorEastAsia" w:hAnsiTheme="minorHAnsi" w:cstheme="minorBidi"/>
            <w:i w:val="0"/>
            <w:iCs w:val="0"/>
            <w:noProof/>
            <w:sz w:val="22"/>
            <w:szCs w:val="22"/>
            <w:lang w:eastAsia="en-GB"/>
          </w:rPr>
          <w:tab/>
        </w:r>
        <w:r w:rsidRPr="009F1D32" w:rsidDel="009F1D32">
          <w:rPr>
            <w:rPrChange w:id="203" w:author="Chris Ringrow" w:date="2019-12-05T09:11:00Z">
              <w:rPr>
                <w:rStyle w:val="Hyperlink"/>
                <w:i w:val="0"/>
                <w:iCs w:val="0"/>
                <w:noProof/>
              </w:rPr>
            </w:rPrChange>
          </w:rPr>
          <w:delText>To close a remote viewing window</w:delText>
        </w:r>
        <w:r w:rsidDel="009F1D32">
          <w:rPr>
            <w:noProof/>
            <w:webHidden/>
          </w:rPr>
          <w:tab/>
        </w:r>
        <w:r w:rsidR="00E6365B" w:rsidDel="009F1D32">
          <w:rPr>
            <w:noProof/>
            <w:webHidden/>
          </w:rPr>
          <w:delText>16</w:delText>
        </w:r>
      </w:del>
    </w:p>
    <w:p w:rsidR="00F33530" w:rsidDel="009F1D32" w:rsidRDefault="00F33530">
      <w:pPr>
        <w:pStyle w:val="TOC3"/>
        <w:tabs>
          <w:tab w:val="left" w:pos="1100"/>
          <w:tab w:val="right" w:leader="dot" w:pos="9060"/>
        </w:tabs>
        <w:rPr>
          <w:del w:id="204" w:author="Chris Ringrow" w:date="2019-12-05T09:11:00Z"/>
          <w:rFonts w:asciiTheme="minorHAnsi" w:eastAsiaTheme="minorEastAsia" w:hAnsiTheme="minorHAnsi" w:cstheme="minorBidi"/>
          <w:i w:val="0"/>
          <w:iCs w:val="0"/>
          <w:noProof/>
          <w:sz w:val="22"/>
          <w:szCs w:val="22"/>
          <w:lang w:eastAsia="en-GB"/>
        </w:rPr>
      </w:pPr>
      <w:del w:id="205" w:author="Chris Ringrow" w:date="2019-12-05T09:11:00Z">
        <w:r w:rsidRPr="009F1D32" w:rsidDel="009F1D32">
          <w:rPr>
            <w:rPrChange w:id="206" w:author="Chris Ringrow" w:date="2019-12-05T09:11:00Z">
              <w:rPr>
                <w:rStyle w:val="Hyperlink"/>
                <w:i w:val="0"/>
                <w:iCs w:val="0"/>
                <w:noProof/>
              </w:rPr>
            </w:rPrChange>
          </w:rPr>
          <w:delText>3.6.2</w:delText>
        </w:r>
        <w:r w:rsidDel="009F1D32">
          <w:rPr>
            <w:rFonts w:asciiTheme="minorHAnsi" w:eastAsiaTheme="minorEastAsia" w:hAnsiTheme="minorHAnsi" w:cstheme="minorBidi"/>
            <w:i w:val="0"/>
            <w:iCs w:val="0"/>
            <w:noProof/>
            <w:sz w:val="22"/>
            <w:szCs w:val="22"/>
            <w:lang w:eastAsia="en-GB"/>
          </w:rPr>
          <w:tab/>
        </w:r>
        <w:r w:rsidRPr="009F1D32" w:rsidDel="009F1D32">
          <w:rPr>
            <w:rPrChange w:id="207" w:author="Chris Ringrow" w:date="2019-12-05T09:11:00Z">
              <w:rPr>
                <w:rStyle w:val="Hyperlink"/>
                <w:i w:val="0"/>
                <w:iCs w:val="0"/>
                <w:noProof/>
              </w:rPr>
            </w:rPrChange>
          </w:rPr>
          <w:delText>Maintenance mode</w:delText>
        </w:r>
        <w:r w:rsidDel="009F1D32">
          <w:rPr>
            <w:noProof/>
            <w:webHidden/>
          </w:rPr>
          <w:tab/>
        </w:r>
        <w:r w:rsidR="00E6365B" w:rsidDel="009F1D32">
          <w:rPr>
            <w:noProof/>
            <w:webHidden/>
          </w:rPr>
          <w:delText>16</w:delText>
        </w:r>
      </w:del>
    </w:p>
    <w:p w:rsidR="00F33530" w:rsidRDefault="00DD5DF6" w:rsidP="00F33530">
      <w:r>
        <w:fldChar w:fldCharType="end"/>
      </w:r>
    </w:p>
    <w:p w:rsidR="00F33530" w:rsidRDefault="00F33530" w:rsidP="00F33530"/>
    <w:p w:rsidR="00F33530" w:rsidRDefault="00F33530" w:rsidP="00F33530"/>
    <w:p w:rsidR="00F33530" w:rsidRPr="00F33530" w:rsidRDefault="00F33530" w:rsidP="00F33530"/>
    <w:p w:rsidR="000C1454" w:rsidRDefault="000C1454">
      <w:pPr>
        <w:pStyle w:val="Heading1"/>
      </w:pPr>
      <w:bookmarkStart w:id="208" w:name="_Toc26429533"/>
      <w:r>
        <w:lastRenderedPageBreak/>
        <w:t>Setting up</w:t>
      </w:r>
      <w:bookmarkEnd w:id="208"/>
    </w:p>
    <w:p w:rsidR="000C1454" w:rsidRDefault="000C1454">
      <w:pPr>
        <w:rPr>
          <w:lang w:val="en-US"/>
        </w:rPr>
      </w:pPr>
      <w:r>
        <w:rPr>
          <w:lang w:val="en-US"/>
        </w:rPr>
        <w:t>The Technical Supervisor Position has two roles in the Sentinel installation:</w:t>
      </w:r>
    </w:p>
    <w:p w:rsidR="000C1454" w:rsidRDefault="000C1454">
      <w:pPr>
        <w:rPr>
          <w:lang w:val="en-US"/>
        </w:rPr>
      </w:pPr>
    </w:p>
    <w:p w:rsidR="000C1454" w:rsidRDefault="000C1454" w:rsidP="000C1454">
      <w:pPr>
        <w:numPr>
          <w:ilvl w:val="0"/>
          <w:numId w:val="6"/>
        </w:numPr>
        <w:rPr>
          <w:lang w:val="en-US"/>
        </w:rPr>
      </w:pPr>
      <w:r>
        <w:rPr>
          <w:lang w:val="en-US"/>
        </w:rPr>
        <w:t>Provides a real-time overview of the entire System status.</w:t>
      </w:r>
    </w:p>
    <w:p w:rsidR="000C1454" w:rsidRDefault="000C1454" w:rsidP="000C1454">
      <w:pPr>
        <w:numPr>
          <w:ilvl w:val="0"/>
          <w:numId w:val="6"/>
        </w:numPr>
        <w:rPr>
          <w:lang w:val="en-US"/>
        </w:rPr>
      </w:pPr>
      <w:r>
        <w:rPr>
          <w:lang w:val="en-US"/>
        </w:rPr>
        <w:t>Provides engineering with diagnostics and support tools.</w:t>
      </w:r>
    </w:p>
    <w:p w:rsidR="000C1454" w:rsidRDefault="000C1454">
      <w:pPr>
        <w:rPr>
          <w:lang w:val="en-US"/>
        </w:rPr>
      </w:pPr>
    </w:p>
    <w:p w:rsidR="000C1454" w:rsidRDefault="000C1454">
      <w:pPr>
        <w:pStyle w:val="Heading2"/>
      </w:pPr>
      <w:bookmarkStart w:id="209" w:name="_Toc26429534"/>
      <w:r>
        <w:t>Hardware</w:t>
      </w:r>
      <w:bookmarkEnd w:id="209"/>
    </w:p>
    <w:p w:rsidR="000C1454" w:rsidRDefault="000C1454" w:rsidP="00F001C7">
      <w:pPr>
        <w:rPr>
          <w:lang w:val="en-US"/>
        </w:rPr>
      </w:pPr>
      <w:r>
        <w:rPr>
          <w:lang w:val="en-US"/>
        </w:rPr>
        <w:t xml:space="preserve">The Technical Supervisor comprises a Windows </w:t>
      </w:r>
      <w:r w:rsidR="00F001C7">
        <w:rPr>
          <w:lang w:val="en-US"/>
        </w:rPr>
        <w:t xml:space="preserve">application, running on a PC or server </w:t>
      </w:r>
      <w:proofErr w:type="gramStart"/>
      <w:r w:rsidR="00F001C7">
        <w:rPr>
          <w:lang w:val="en-US"/>
        </w:rPr>
        <w:t xml:space="preserve">with </w:t>
      </w:r>
      <w:r>
        <w:rPr>
          <w:lang w:val="en-US"/>
        </w:rPr>
        <w:t xml:space="preserve"> 1000baseT</w:t>
      </w:r>
      <w:proofErr w:type="gramEnd"/>
      <w:r>
        <w:rPr>
          <w:lang w:val="en-US"/>
        </w:rPr>
        <w:t xml:space="preserve"> network links </w:t>
      </w:r>
      <w:r w:rsidR="00F001C7">
        <w:rPr>
          <w:lang w:val="en-US"/>
        </w:rPr>
        <w:t>to all installed NAS recorders in the Sentinel system</w:t>
      </w:r>
      <w:r>
        <w:rPr>
          <w:lang w:val="en-US"/>
        </w:rPr>
        <w:t>.</w:t>
      </w:r>
    </w:p>
    <w:p w:rsidR="000C1454" w:rsidRDefault="000C1454">
      <w:pPr>
        <w:rPr>
          <w:lang w:val="en-US"/>
        </w:rPr>
      </w:pPr>
    </w:p>
    <w:p w:rsidR="000C1454" w:rsidRDefault="000C1454">
      <w:pPr>
        <w:pStyle w:val="Heading2"/>
      </w:pPr>
      <w:bookmarkStart w:id="210" w:name="_Toc26429535"/>
      <w:r>
        <w:t>Installation</w:t>
      </w:r>
      <w:bookmarkEnd w:id="210"/>
    </w:p>
    <w:p w:rsidR="000C1454" w:rsidRDefault="000C1454">
      <w:pPr>
        <w:rPr>
          <w:rFonts w:ascii="Helvetica" w:hAnsi="Helvetica" w:cs="Helvetica"/>
          <w:szCs w:val="22"/>
          <w:lang w:val="en-US"/>
        </w:rPr>
      </w:pPr>
      <w:r>
        <w:rPr>
          <w:rFonts w:ascii="Helvetica" w:hAnsi="Helvetica" w:cs="Helvetica"/>
          <w:szCs w:val="22"/>
          <w:lang w:val="en-US"/>
        </w:rPr>
        <w:t xml:space="preserve">After loading the installation disc, double click </w:t>
      </w:r>
      <w:r>
        <w:rPr>
          <w:rFonts w:ascii="Helvetica" w:hAnsi="Helvetica" w:cs="Helvetica"/>
          <w:b/>
          <w:bCs/>
          <w:szCs w:val="22"/>
          <w:lang w:val="en-US"/>
        </w:rPr>
        <w:t xml:space="preserve">Sentinel </w:t>
      </w:r>
      <w:r>
        <w:rPr>
          <w:lang w:val="en-US"/>
        </w:rPr>
        <w:t xml:space="preserve">Technical Supervisor </w:t>
      </w:r>
      <w:r>
        <w:rPr>
          <w:rFonts w:ascii="Helvetica" w:hAnsi="Helvetica" w:cs="Helvetica"/>
          <w:szCs w:val="22"/>
          <w:lang w:val="en-US"/>
        </w:rPr>
        <w:t>and follow the on screen instructions to install.</w:t>
      </w:r>
    </w:p>
    <w:p w:rsidR="000C1454" w:rsidRDefault="000C1454">
      <w:pPr>
        <w:rPr>
          <w:rFonts w:ascii="Helvetica" w:hAnsi="Helvetica" w:cs="Helvetica"/>
          <w:szCs w:val="22"/>
          <w:lang w:val="en-US"/>
        </w:rPr>
      </w:pPr>
    </w:p>
    <w:p w:rsidR="000C1454" w:rsidRDefault="000C1454">
      <w:pPr>
        <w:rPr>
          <w:lang w:val="en-US"/>
        </w:rPr>
      </w:pPr>
      <w:r>
        <w:rPr>
          <w:lang w:val="en-US"/>
        </w:rPr>
        <w:t xml:space="preserve">The Technical Supervisor is a private service that provides a graphical interface to </w:t>
      </w:r>
      <w:ins w:id="211" w:author="Chris Ringrow" w:date="2019-12-05T09:10:00Z">
        <w:r w:rsidR="001514D6">
          <w:rPr>
            <w:lang w:val="en-US"/>
          </w:rPr>
          <w:t>the</w:t>
        </w:r>
      </w:ins>
      <w:del w:id="212" w:author="Chris Ringrow" w:date="2019-12-05T09:10:00Z">
        <w:r w:rsidDel="001514D6">
          <w:rPr>
            <w:lang w:val="en-US"/>
          </w:rPr>
          <w:delText>polled</w:delText>
        </w:r>
      </w:del>
      <w:r>
        <w:rPr>
          <w:lang w:val="en-US"/>
        </w:rPr>
        <w:t xml:space="preserve"> data </w:t>
      </w:r>
      <w:ins w:id="213" w:author="Chris Ringrow" w:date="2019-12-05T09:10:00Z">
        <w:r w:rsidR="001514D6">
          <w:rPr>
            <w:lang w:val="en-US"/>
          </w:rPr>
          <w:t xml:space="preserve">polled </w:t>
        </w:r>
      </w:ins>
      <w:r>
        <w:rPr>
          <w:lang w:val="en-US"/>
        </w:rPr>
        <w:t xml:space="preserve">from all stations </w:t>
      </w:r>
      <w:ins w:id="214" w:author="Chris Ringrow" w:date="2019-12-05T09:10:00Z">
        <w:r w:rsidR="009F1D32">
          <w:rPr>
            <w:lang w:val="en-US"/>
          </w:rPr>
          <w:t xml:space="preserve">using </w:t>
        </w:r>
        <w:r w:rsidR="001514D6">
          <w:rPr>
            <w:lang w:val="en-US"/>
          </w:rPr>
          <w:t xml:space="preserve">SNMP </w:t>
        </w:r>
        <w:r w:rsidR="009F1D32">
          <w:rPr>
            <w:lang w:val="en-US"/>
          </w:rPr>
          <w:t>(</w:t>
        </w:r>
      </w:ins>
      <w:ins w:id="215" w:author="Chris Ringrow" w:date="2019-12-05T09:11:00Z">
        <w:r w:rsidR="009F1D32">
          <w:rPr>
            <w:lang w:val="en-US"/>
          </w:rPr>
          <w:t xml:space="preserve">Simple Network Management Protocol) </w:t>
        </w:r>
      </w:ins>
      <w:r>
        <w:rPr>
          <w:lang w:val="en-US"/>
        </w:rPr>
        <w:t xml:space="preserve">and hardware components that </w:t>
      </w:r>
      <w:r w:rsidR="00F001C7">
        <w:rPr>
          <w:lang w:val="en-US"/>
        </w:rPr>
        <w:t>are</w:t>
      </w:r>
      <w:r>
        <w:rPr>
          <w:lang w:val="en-US"/>
        </w:rPr>
        <w:t xml:space="preserve"> held in </w:t>
      </w:r>
      <w:r w:rsidR="00F001C7">
        <w:rPr>
          <w:lang w:val="en-US"/>
        </w:rPr>
        <w:t>the log files of the NAS recorders</w:t>
      </w:r>
      <w:r>
        <w:rPr>
          <w:lang w:val="en-US"/>
        </w:rPr>
        <w:t>. The technical supervisor enables the user to drill down into this data as required.</w:t>
      </w:r>
    </w:p>
    <w:p w:rsidR="000C1454" w:rsidRDefault="000C1454">
      <w:pPr>
        <w:rPr>
          <w:lang w:val="en-US"/>
        </w:rPr>
      </w:pPr>
    </w:p>
    <w:p w:rsidR="000C1454" w:rsidRDefault="000C1454">
      <w:pPr>
        <w:sectPr w:rsidR="000C1454">
          <w:headerReference w:type="default" r:id="rId12"/>
          <w:footerReference w:type="default" r:id="rId13"/>
          <w:headerReference w:type="first" r:id="rId14"/>
          <w:footerReference w:type="first" r:id="rId15"/>
          <w:type w:val="nextColumn"/>
          <w:pgSz w:w="11906" w:h="16838" w:code="9"/>
          <w:pgMar w:top="1418" w:right="1418" w:bottom="1418" w:left="1418" w:header="709" w:footer="709" w:gutter="0"/>
          <w:cols w:space="708"/>
          <w:docGrid w:linePitch="360"/>
        </w:sectPr>
      </w:pPr>
    </w:p>
    <w:p w:rsidR="00F001C7" w:rsidRDefault="00F001C7" w:rsidP="00F001C7">
      <w:pPr>
        <w:pStyle w:val="Heading3"/>
      </w:pPr>
      <w:bookmarkStart w:id="225" w:name="_Toc26429536"/>
      <w:r>
        <w:lastRenderedPageBreak/>
        <w:t>Desktop icons</w:t>
      </w:r>
      <w:bookmarkEnd w:id="225"/>
    </w:p>
    <w:p w:rsidR="00F001C7" w:rsidRDefault="00F001C7" w:rsidP="00F001C7">
      <w:r>
        <w:t xml:space="preserve">As part of the installation, </w:t>
      </w:r>
      <w:proofErr w:type="gramStart"/>
      <w:r w:rsidR="00C8182B">
        <w:t>an icon</w:t>
      </w:r>
      <w:r>
        <w:t xml:space="preserve"> for the Technical Supervisor are</w:t>
      </w:r>
      <w:proofErr w:type="gramEnd"/>
      <w:r>
        <w:t xml:space="preserve"> automatically generated.</w:t>
      </w:r>
    </w:p>
    <w:p w:rsidR="00F001C7" w:rsidRDefault="00F001C7" w:rsidP="00F001C7">
      <w:pPr>
        <w:keepLines/>
        <w:rPr>
          <w:lang w:val="en-US"/>
        </w:rPr>
      </w:pPr>
    </w:p>
    <w:p w:rsidR="00F001C7" w:rsidRDefault="00F001C7" w:rsidP="00F001C7">
      <w:pPr>
        <w:keepLines/>
        <w:rPr>
          <w:lang w:val="en-US"/>
        </w:rPr>
      </w:pPr>
    </w:p>
    <w:p w:rsidR="00F001C7" w:rsidRDefault="00F001C7" w:rsidP="00F001C7">
      <w:pPr>
        <w:pStyle w:val="Header"/>
        <w:keepLines/>
        <w:tabs>
          <w:tab w:val="clear" w:pos="4153"/>
          <w:tab w:val="clear" w:pos="8306"/>
        </w:tabs>
        <w:jc w:val="center"/>
        <w:rPr>
          <w:lang w:val="en-US"/>
        </w:rPr>
      </w:pPr>
      <w:r>
        <w:rPr>
          <w:noProof/>
          <w:lang w:eastAsia="ko-KR"/>
        </w:rPr>
        <w:lastRenderedPageBreak/>
        <w:drawing>
          <wp:inline distT="0" distB="0" distL="0" distR="0">
            <wp:extent cx="846260" cy="853944"/>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r="11107" b="74889"/>
                    <a:stretch>
                      <a:fillRect/>
                    </a:stretch>
                  </pic:blipFill>
                  <pic:spPr bwMode="auto">
                    <a:xfrm>
                      <a:off x="0" y="0"/>
                      <a:ext cx="846260" cy="853944"/>
                    </a:xfrm>
                    <a:prstGeom prst="rect">
                      <a:avLst/>
                    </a:prstGeom>
                    <a:noFill/>
                    <a:ln w="9525">
                      <a:noFill/>
                      <a:miter lim="800000"/>
                      <a:headEnd/>
                      <a:tailEnd/>
                    </a:ln>
                  </pic:spPr>
                </pic:pic>
              </a:graphicData>
            </a:graphic>
          </wp:inline>
        </w:drawing>
      </w:r>
    </w:p>
    <w:p w:rsidR="00F001C7" w:rsidRDefault="00F001C7" w:rsidP="00F001C7">
      <w:pPr>
        <w:pStyle w:val="FigureNumbers"/>
        <w:keepLines/>
        <w:sectPr w:rsidR="00F001C7">
          <w:type w:val="continuous"/>
          <w:pgSz w:w="11906" w:h="16838" w:code="9"/>
          <w:pgMar w:top="1418" w:right="1418" w:bottom="1418" w:left="1418" w:header="709" w:footer="709" w:gutter="0"/>
          <w:cols w:num="2" w:space="708" w:equalWidth="0">
            <w:col w:w="4181" w:space="708"/>
            <w:col w:w="4181"/>
          </w:cols>
          <w:docGrid w:linePitch="360"/>
        </w:sectPr>
      </w:pPr>
      <w:r>
        <w:t>Desktop icons.</w:t>
      </w:r>
    </w:p>
    <w:p w:rsidR="000C1454" w:rsidRDefault="000C1454"/>
    <w:p w:rsidR="000C1454" w:rsidRDefault="000C1454">
      <w:pPr>
        <w:pStyle w:val="Heading3"/>
      </w:pPr>
      <w:bookmarkStart w:id="226" w:name="_Toc26429537"/>
      <w:r>
        <w:t>Time service</w:t>
      </w:r>
      <w:bookmarkEnd w:id="226"/>
    </w:p>
    <w:p w:rsidR="000C1454" w:rsidRDefault="000C1454">
      <w:pPr>
        <w:rPr>
          <w:lang w:val="en-US"/>
        </w:rPr>
      </w:pPr>
      <w:r>
        <w:rPr>
          <w:lang w:val="en-US"/>
        </w:rPr>
        <w:t xml:space="preserve">The </w:t>
      </w:r>
      <w:proofErr w:type="gramStart"/>
      <w:r>
        <w:rPr>
          <w:lang w:val="en-US"/>
        </w:rPr>
        <w:t>TSP,</w:t>
      </w:r>
      <w:proofErr w:type="gramEnd"/>
      <w:r>
        <w:rPr>
          <w:lang w:val="en-US"/>
        </w:rPr>
        <w:t xml:space="preserve"> and all other servers on the Sentinel network require an NTP time service to ensure correct synchronization between data types and channels.</w:t>
      </w:r>
    </w:p>
    <w:p w:rsidR="000C1454" w:rsidRDefault="000C1454"/>
    <w:p w:rsidR="00C8182B" w:rsidRDefault="00C8182B">
      <w:pPr>
        <w:pStyle w:val="Heading2"/>
        <w:sectPr w:rsidR="00C8182B">
          <w:type w:val="continuous"/>
          <w:pgSz w:w="11906" w:h="16838" w:code="9"/>
          <w:pgMar w:top="1418" w:right="1418" w:bottom="1418" w:left="1418" w:header="709" w:footer="709" w:gutter="0"/>
          <w:cols w:space="708"/>
          <w:docGrid w:linePitch="360"/>
        </w:sectPr>
      </w:pPr>
    </w:p>
    <w:p w:rsidR="000C1454" w:rsidDel="0093296F" w:rsidRDefault="000C1454">
      <w:pPr>
        <w:pStyle w:val="Heading2"/>
        <w:rPr>
          <w:del w:id="227" w:author="Chris Ringrow" w:date="2019-12-05T08:53:00Z"/>
        </w:rPr>
      </w:pPr>
      <w:del w:id="228" w:author="Chris Ringrow" w:date="2019-12-05T08:53:00Z">
        <w:r w:rsidDel="0093296F">
          <w:lastRenderedPageBreak/>
          <w:delText>Sentinel software licenses</w:delText>
        </w:r>
      </w:del>
    </w:p>
    <w:p w:rsidR="000C1454" w:rsidDel="0093296F" w:rsidRDefault="000C1454">
      <w:pPr>
        <w:rPr>
          <w:del w:id="229" w:author="Chris Ringrow" w:date="2019-12-05T08:53:00Z"/>
        </w:rPr>
      </w:pPr>
      <w:del w:id="230" w:author="Chris Ringrow" w:date="2019-12-05T08:53:00Z">
        <w:r w:rsidDel="0093296F">
          <w:delText xml:space="preserve">The sentinel system is provided with site-specific software licensing using the </w:delText>
        </w:r>
        <w:r w:rsidDel="0093296F">
          <w:rPr>
            <w:i/>
            <w:iCs/>
          </w:rPr>
          <w:delText>Wibu Systems CodeMeter.</w:delText>
        </w:r>
        <w:r w:rsidDel="0093296F">
          <w:delText xml:space="preserve">  The software licensing is intended to regulate the presence of un-authorised software applications on the network, without impacting on the correct recording and replay operations the delivered system.</w:delText>
        </w:r>
      </w:del>
    </w:p>
    <w:p w:rsidR="000C1454" w:rsidDel="0093296F" w:rsidRDefault="000C1454">
      <w:pPr>
        <w:rPr>
          <w:del w:id="231" w:author="Chris Ringrow" w:date="2019-12-05T08:53:00Z"/>
        </w:rPr>
      </w:pPr>
    </w:p>
    <w:p w:rsidR="000C1454" w:rsidDel="0093296F" w:rsidRDefault="000C1454">
      <w:pPr>
        <w:rPr>
          <w:del w:id="232" w:author="Chris Ringrow" w:date="2019-12-05T08:53:00Z"/>
        </w:rPr>
      </w:pPr>
      <w:del w:id="233" w:author="Chris Ringrow" w:date="2019-12-05T08:53:00Z">
        <w:r w:rsidDel="0093296F">
          <w:delText>The software license is organised in two categories:</w:delText>
        </w:r>
      </w:del>
    </w:p>
    <w:p w:rsidR="000C1454" w:rsidDel="0093296F" w:rsidRDefault="000C1454">
      <w:pPr>
        <w:rPr>
          <w:del w:id="234" w:author="Chris Ringrow" w:date="2019-12-05T08:53:00Z"/>
        </w:rPr>
      </w:pPr>
    </w:p>
    <w:p w:rsidR="000C1454" w:rsidDel="0093296F" w:rsidRDefault="000C1454">
      <w:pPr>
        <w:pStyle w:val="Heading3"/>
        <w:rPr>
          <w:del w:id="235" w:author="Chris Ringrow" w:date="2019-12-05T08:53:00Z"/>
        </w:rPr>
      </w:pPr>
      <w:del w:id="236" w:author="Chris Ringrow" w:date="2019-12-05T08:53:00Z">
        <w:r w:rsidDel="0093296F">
          <w:delText xml:space="preserve">Positions </w:delText>
        </w:r>
        <w:r w:rsidDel="0093296F">
          <w:rPr>
            <w:u w:val="single"/>
          </w:rPr>
          <w:delText>without</w:delText>
        </w:r>
        <w:r w:rsidDel="0093296F">
          <w:delText xml:space="preserve"> a physical software license key</w:delText>
        </w:r>
      </w:del>
    </w:p>
    <w:p w:rsidR="000C1454" w:rsidDel="0093296F" w:rsidRDefault="000C1454">
      <w:pPr>
        <w:rPr>
          <w:del w:id="237" w:author="Chris Ringrow" w:date="2019-12-05T08:53:00Z"/>
          <w:lang w:val="en-US"/>
        </w:rPr>
      </w:pPr>
      <w:del w:id="238" w:author="Chris Ringrow" w:date="2019-12-05T08:53:00Z">
        <w:r w:rsidDel="0093296F">
          <w:rPr>
            <w:lang w:val="en-US"/>
          </w:rPr>
          <w:delText>These include all the recorders and their storage devices.</w:delText>
        </w:r>
      </w:del>
    </w:p>
    <w:p w:rsidR="000C1454" w:rsidDel="0093296F" w:rsidRDefault="000C1454">
      <w:pPr>
        <w:rPr>
          <w:del w:id="239" w:author="Chris Ringrow" w:date="2019-12-05T08:53:00Z"/>
          <w:lang w:val="en-US"/>
        </w:rPr>
      </w:pPr>
    </w:p>
    <w:p w:rsidR="000C1454" w:rsidDel="0093296F" w:rsidRDefault="000C1454">
      <w:pPr>
        <w:pStyle w:val="Heading3"/>
        <w:rPr>
          <w:del w:id="240" w:author="Chris Ringrow" w:date="2019-12-05T08:53:00Z"/>
        </w:rPr>
      </w:pPr>
      <w:del w:id="241" w:author="Chris Ringrow" w:date="2019-12-05T08:53:00Z">
        <w:r w:rsidDel="0093296F">
          <w:delText xml:space="preserve">Positions </w:delText>
        </w:r>
        <w:r w:rsidDel="0093296F">
          <w:rPr>
            <w:u w:val="single"/>
          </w:rPr>
          <w:delText>with</w:delText>
        </w:r>
        <w:r w:rsidDel="0093296F">
          <w:delText xml:space="preserve"> a physical software license key</w:delText>
        </w:r>
      </w:del>
    </w:p>
    <w:p w:rsidR="000C1454" w:rsidDel="0093296F" w:rsidRDefault="000C1454">
      <w:pPr>
        <w:rPr>
          <w:del w:id="242" w:author="Chris Ringrow" w:date="2019-12-05T08:53:00Z"/>
          <w:lang w:val="en-US"/>
        </w:rPr>
      </w:pPr>
      <w:del w:id="243" w:author="Chris Ringrow" w:date="2019-12-05T08:53:00Z">
        <w:r w:rsidDel="0093296F">
          <w:rPr>
            <w:lang w:val="en-US"/>
          </w:rPr>
          <w:delText>These include:</w:delText>
        </w:r>
      </w:del>
    </w:p>
    <w:p w:rsidR="000C1454" w:rsidDel="0093296F" w:rsidRDefault="000C1454">
      <w:pPr>
        <w:pStyle w:val="Header"/>
        <w:tabs>
          <w:tab w:val="clear" w:pos="4153"/>
          <w:tab w:val="clear" w:pos="8306"/>
        </w:tabs>
        <w:rPr>
          <w:del w:id="244" w:author="Chris Ringrow" w:date="2019-12-05T08:53:00Z"/>
        </w:rPr>
      </w:pPr>
    </w:p>
    <w:p w:rsidR="000C1454" w:rsidDel="0093296F" w:rsidRDefault="000C1454" w:rsidP="000C1454">
      <w:pPr>
        <w:numPr>
          <w:ilvl w:val="0"/>
          <w:numId w:val="13"/>
        </w:numPr>
        <w:rPr>
          <w:del w:id="245" w:author="Chris Ringrow" w:date="2019-12-05T08:53:00Z"/>
        </w:rPr>
      </w:pPr>
      <w:del w:id="246" w:author="Chris Ringrow" w:date="2019-12-05T08:53:00Z">
        <w:r w:rsidDel="0093296F">
          <w:delText>Replay position.</w:delText>
        </w:r>
      </w:del>
    </w:p>
    <w:p w:rsidR="00C8182B" w:rsidDel="0093296F" w:rsidRDefault="00C8182B" w:rsidP="00C8182B">
      <w:pPr>
        <w:numPr>
          <w:ilvl w:val="0"/>
          <w:numId w:val="13"/>
        </w:numPr>
        <w:rPr>
          <w:del w:id="247" w:author="Chris Ringrow" w:date="2019-12-05T08:53:00Z"/>
        </w:rPr>
      </w:pPr>
      <w:del w:id="248" w:author="Chris Ringrow" w:date="2019-12-05T08:53:00Z">
        <w:r w:rsidDel="0093296F">
          <w:delText>Replay Server</w:delText>
        </w:r>
      </w:del>
    </w:p>
    <w:p w:rsidR="000C1454" w:rsidDel="0093296F" w:rsidRDefault="000C1454" w:rsidP="000C1454">
      <w:pPr>
        <w:numPr>
          <w:ilvl w:val="0"/>
          <w:numId w:val="13"/>
        </w:numPr>
        <w:rPr>
          <w:del w:id="249" w:author="Chris Ringrow" w:date="2019-12-05T08:53:00Z"/>
        </w:rPr>
      </w:pPr>
      <w:del w:id="250" w:author="Chris Ringrow" w:date="2019-12-05T08:53:00Z">
        <w:r w:rsidDel="0093296F">
          <w:delText>Technical supervisor position.</w:delText>
        </w:r>
      </w:del>
    </w:p>
    <w:p w:rsidR="000C1454" w:rsidDel="0093296F" w:rsidRDefault="000C1454" w:rsidP="000C1454">
      <w:pPr>
        <w:numPr>
          <w:ilvl w:val="0"/>
          <w:numId w:val="13"/>
        </w:numPr>
        <w:rPr>
          <w:del w:id="251" w:author="Chris Ringrow" w:date="2019-12-05T08:53:00Z"/>
        </w:rPr>
      </w:pPr>
      <w:commentRangeStart w:id="252"/>
      <w:del w:id="253" w:author="Chris Ringrow" w:date="2019-12-05T08:53:00Z">
        <w:r w:rsidDel="0093296F">
          <w:delText>Operational</w:delText>
        </w:r>
        <w:commentRangeEnd w:id="252"/>
        <w:r w:rsidR="00386645" w:rsidDel="0093296F">
          <w:rPr>
            <w:rStyle w:val="CommentReference"/>
          </w:rPr>
          <w:commentReference w:id="252"/>
        </w:r>
        <w:r w:rsidDel="0093296F">
          <w:delText xml:space="preserve"> supervisor position (</w:delText>
        </w:r>
        <w:r w:rsidR="00C8182B" w:rsidDel="0093296F">
          <w:delText>Liver View</w:delText>
        </w:r>
        <w:r w:rsidDel="0093296F">
          <w:delText>).</w:delText>
        </w:r>
      </w:del>
    </w:p>
    <w:p w:rsidR="000C1454" w:rsidDel="0093296F" w:rsidRDefault="000C1454">
      <w:pPr>
        <w:rPr>
          <w:del w:id="254" w:author="Chris Ringrow" w:date="2019-12-05T08:53:00Z"/>
        </w:rPr>
      </w:pPr>
    </w:p>
    <w:p w:rsidR="000C1454" w:rsidDel="0093296F" w:rsidRDefault="00232BF6">
      <w:pPr>
        <w:keepNext/>
        <w:keepLines/>
        <w:jc w:val="center"/>
        <w:rPr>
          <w:del w:id="255" w:author="Chris Ringrow" w:date="2019-12-05T08:53:00Z"/>
        </w:rPr>
      </w:pPr>
      <w:del w:id="256" w:author="Chris Ringrow" w:date="2019-12-05T08:53:00Z">
        <w:r w:rsidDel="0093296F">
          <w:rPr>
            <w:noProof/>
            <w:lang w:eastAsia="ko-KR"/>
          </w:rPr>
          <w:drawing>
            <wp:inline distT="0" distB="0" distL="0" distR="0" wp14:anchorId="480C4C0B" wp14:editId="1ACE188A">
              <wp:extent cx="952500" cy="952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del>
    </w:p>
    <w:p w:rsidR="000C1454" w:rsidDel="0093296F" w:rsidRDefault="000C1454">
      <w:pPr>
        <w:pStyle w:val="FigureNumbers"/>
        <w:keepNext/>
        <w:keepLines/>
        <w:rPr>
          <w:del w:id="257" w:author="Chris Ringrow" w:date="2019-12-05T08:54:00Z"/>
        </w:rPr>
      </w:pPr>
      <w:del w:id="258" w:author="Chris Ringrow" w:date="2019-12-05T08:54:00Z">
        <w:r w:rsidDel="0093296F">
          <w:delText>Each station is provided with its own USB key.</w:delText>
        </w:r>
      </w:del>
    </w:p>
    <w:p w:rsidR="00C8182B" w:rsidDel="0093296F" w:rsidRDefault="00C8182B">
      <w:pPr>
        <w:rPr>
          <w:del w:id="259" w:author="Chris Ringrow" w:date="2019-12-05T08:54:00Z"/>
        </w:rPr>
        <w:sectPr w:rsidR="00C8182B" w:rsidDel="0093296F" w:rsidSect="00C8182B">
          <w:type w:val="continuous"/>
          <w:pgSz w:w="11906" w:h="16838" w:code="9"/>
          <w:pgMar w:top="1418" w:right="1418" w:bottom="1418" w:left="1418" w:header="709" w:footer="709" w:gutter="0"/>
          <w:cols w:num="2" w:space="708"/>
          <w:docGrid w:linePitch="360"/>
        </w:sectPr>
      </w:pPr>
    </w:p>
    <w:p w:rsidR="000C1454" w:rsidRDefault="000C1454"/>
    <w:p w:rsidR="000C1454" w:rsidDel="0093296F" w:rsidRDefault="000C1454">
      <w:pPr>
        <w:pStyle w:val="Heading2"/>
        <w:rPr>
          <w:del w:id="260" w:author="Chris Ringrow" w:date="2019-12-05T08:54:00Z"/>
        </w:rPr>
      </w:pPr>
      <w:del w:id="261" w:author="Chris Ringrow" w:date="2019-12-05T08:54:00Z">
        <w:r w:rsidDel="0093296F">
          <w:delText>Generic software licenses</w:delText>
        </w:r>
        <w:bookmarkStart w:id="262" w:name="_Toc26429538"/>
        <w:bookmarkEnd w:id="262"/>
      </w:del>
    </w:p>
    <w:p w:rsidR="000C1454" w:rsidDel="0093296F" w:rsidRDefault="000C1454">
      <w:pPr>
        <w:rPr>
          <w:del w:id="263" w:author="Chris Ringrow" w:date="2019-12-05T08:54:00Z"/>
          <w:lang w:val="en-US"/>
        </w:rPr>
      </w:pPr>
      <w:del w:id="264" w:author="Chris Ringrow" w:date="2019-12-05T08:54:00Z">
        <w:r w:rsidDel="0093296F">
          <w:rPr>
            <w:lang w:val="en-US"/>
          </w:rPr>
          <w:delText>Third party software licenses for operating systems, replay encode/decode and remote access operate without any physical key.</w:delText>
        </w:r>
        <w:bookmarkStart w:id="265" w:name="_Toc26429539"/>
        <w:bookmarkEnd w:id="265"/>
      </w:del>
    </w:p>
    <w:p w:rsidR="000C1454" w:rsidRDefault="000C1454">
      <w:pPr>
        <w:pStyle w:val="Heading1"/>
      </w:pPr>
      <w:bookmarkStart w:id="266" w:name="_Toc26429540"/>
      <w:r>
        <w:lastRenderedPageBreak/>
        <w:t>Safety notes and instructions</w:t>
      </w:r>
      <w:bookmarkEnd w:id="266"/>
    </w:p>
    <w:p w:rsidR="000C1454" w:rsidRDefault="000C1454">
      <w:pPr>
        <w:rPr>
          <w:lang w:val="en-US"/>
        </w:rPr>
      </w:pPr>
      <w:r>
        <w:rPr>
          <w:lang w:val="en-US"/>
        </w:rPr>
        <w:t>The following instructions must be followed to ensure correct operation of the Sentinel System.</w:t>
      </w:r>
    </w:p>
    <w:p w:rsidR="000C1454" w:rsidRDefault="000C1454">
      <w:pPr>
        <w:rPr>
          <w:lang w:val="en-US"/>
        </w:rPr>
      </w:pPr>
    </w:p>
    <w:p w:rsidR="000C1454" w:rsidRDefault="000C1454">
      <w:pPr>
        <w:pStyle w:val="Heading2"/>
      </w:pPr>
      <w:bookmarkStart w:id="267" w:name="_Toc26429541"/>
      <w:r>
        <w:t>Virus protection</w:t>
      </w:r>
      <w:bookmarkEnd w:id="267"/>
    </w:p>
    <w:p w:rsidR="000C1454" w:rsidRDefault="000C1454">
      <w:pPr>
        <w:rPr>
          <w:lang w:val="en-US"/>
        </w:rPr>
      </w:pPr>
      <w:r>
        <w:rPr>
          <w:lang w:val="en-US"/>
        </w:rPr>
        <w:t>The Sentinel system is a private data network. The user must observe the following precautions:</w:t>
      </w:r>
    </w:p>
    <w:p w:rsidR="000C1454" w:rsidRDefault="000C1454">
      <w:pPr>
        <w:rPr>
          <w:lang w:val="en-US"/>
        </w:rPr>
      </w:pPr>
    </w:p>
    <w:p w:rsidR="000C1454" w:rsidRDefault="000C1454" w:rsidP="000C1454">
      <w:pPr>
        <w:numPr>
          <w:ilvl w:val="0"/>
          <w:numId w:val="9"/>
        </w:numPr>
        <w:rPr>
          <w:lang w:val="en-US"/>
        </w:rPr>
      </w:pPr>
      <w:r>
        <w:rPr>
          <w:lang w:val="en-US"/>
        </w:rPr>
        <w:t>Never connect any part of the Sentinel system directly to the Internet or to an email or texting service of any kind unless a comprehensive external anti-malware anti-phishing and anti-virus is fully operational.</w:t>
      </w:r>
    </w:p>
    <w:p w:rsidR="000C1454" w:rsidRDefault="000C1454" w:rsidP="000C1454">
      <w:pPr>
        <w:numPr>
          <w:ilvl w:val="0"/>
          <w:numId w:val="9"/>
        </w:numPr>
        <w:rPr>
          <w:lang w:val="en-US"/>
        </w:rPr>
      </w:pPr>
      <w:r>
        <w:rPr>
          <w:lang w:val="en-US"/>
        </w:rPr>
        <w:t>Never load any software or data files from a USB memory stick or portable hard drive.</w:t>
      </w:r>
    </w:p>
    <w:p w:rsidR="00472CE5" w:rsidRDefault="00472CE5" w:rsidP="00472CE5"/>
    <w:p w:rsidR="00472CE5" w:rsidRDefault="00472CE5" w:rsidP="00472CE5">
      <w:pPr>
        <w:pStyle w:val="Heading2"/>
      </w:pPr>
      <w:bookmarkStart w:id="268" w:name="_Toc26429542"/>
      <w:r>
        <w:t>After using Audio Monitor</w:t>
      </w:r>
      <w:bookmarkEnd w:id="268"/>
      <w:r>
        <w:t xml:space="preserve"> </w:t>
      </w:r>
    </w:p>
    <w:p w:rsidR="00472CE5" w:rsidRDefault="00472CE5" w:rsidP="00472CE5">
      <w:pPr>
        <w:rPr>
          <w:lang w:val="en-US"/>
        </w:rPr>
      </w:pPr>
      <w:r>
        <w:rPr>
          <w:lang w:val="en-US"/>
        </w:rPr>
        <w:t xml:space="preserve">After listening to the live recording from any audio channel on any recorder, always ensure the service is closed before leaving the recorder. This is important because it ensures the network traffic loads are minimized, as high loads may impair the system performance. </w:t>
      </w:r>
    </w:p>
    <w:p w:rsidR="00472CE5" w:rsidRDefault="00472CE5" w:rsidP="00472CE5"/>
    <w:p w:rsidR="00472CE5" w:rsidRDefault="00472CE5" w:rsidP="00472CE5">
      <w:pPr>
        <w:pStyle w:val="Heading2"/>
      </w:pPr>
      <w:bookmarkStart w:id="269" w:name="_Toc26429543"/>
      <w:r>
        <w:t>After using Live view</w:t>
      </w:r>
      <w:bookmarkEnd w:id="269"/>
      <w:r>
        <w:t xml:space="preserve"> </w:t>
      </w:r>
    </w:p>
    <w:p w:rsidR="00472CE5" w:rsidRDefault="00472CE5" w:rsidP="00472CE5">
      <w:pPr>
        <w:rPr>
          <w:lang w:val="en-US"/>
        </w:rPr>
      </w:pPr>
      <w:r>
        <w:rPr>
          <w:lang w:val="en-US"/>
        </w:rPr>
        <w:t xml:space="preserve">After viewing the live recording from any channel on any recorder, always ensure the service is closed before leaving the recorder. This is important because it ensures the network traffic loads are minimized, as high loads may impair the system performance. </w:t>
      </w:r>
    </w:p>
    <w:p w:rsidR="00472CE5" w:rsidRDefault="00472CE5" w:rsidP="00472CE5">
      <w:pPr>
        <w:rPr>
          <w:lang w:val="en-US"/>
        </w:rPr>
      </w:pPr>
    </w:p>
    <w:p w:rsidR="00472CE5" w:rsidRDefault="00472CE5" w:rsidP="00472CE5">
      <w:pPr>
        <w:rPr>
          <w:lang w:val="en-US"/>
        </w:rPr>
      </w:pPr>
      <w:r>
        <w:rPr>
          <w:lang w:val="en-US"/>
        </w:rPr>
        <w:t>Please note: Every time a live view is started, it forces the generation of a complete I-frame, which temporarily increases the network load.</w:t>
      </w:r>
    </w:p>
    <w:p w:rsidR="000C1454" w:rsidRDefault="000C1454">
      <w:pPr>
        <w:rPr>
          <w:lang w:val="en-US"/>
        </w:rPr>
      </w:pPr>
    </w:p>
    <w:p w:rsidR="000C1454" w:rsidRDefault="000C1454">
      <w:pPr>
        <w:pStyle w:val="Heading2"/>
      </w:pPr>
      <w:bookmarkStart w:id="270" w:name="_Toc26429544"/>
      <w:r>
        <w:t>After RMV and IDX decoding</w:t>
      </w:r>
      <w:bookmarkEnd w:id="270"/>
    </w:p>
    <w:p w:rsidR="000C1454" w:rsidRDefault="000C1454">
      <w:pPr>
        <w:rPr>
          <w:lang w:val="en-US"/>
        </w:rPr>
      </w:pPr>
      <w:r>
        <w:rPr>
          <w:lang w:val="en-US"/>
        </w:rPr>
        <w:t>After decoding RMV or IDX files, an additional folder containing the export data, is located in the same folder location as the original data. It is recommended that these additional folders are either deleted or removed from the archives in order not to consume storage capacity.</w:t>
      </w:r>
    </w:p>
    <w:p w:rsidR="000C1454" w:rsidRDefault="000C1454">
      <w:pPr>
        <w:rPr>
          <w:lang w:val="en-US"/>
        </w:rPr>
      </w:pPr>
    </w:p>
    <w:p w:rsidR="000C1454" w:rsidRDefault="000C1454">
      <w:pPr>
        <w:rPr>
          <w:lang w:val="en-US"/>
        </w:rPr>
      </w:pPr>
      <w:r>
        <w:rPr>
          <w:lang w:val="en-US"/>
        </w:rPr>
        <w:t>Please note, these additional files automatically overwritten at the end of the archive period.</w:t>
      </w:r>
    </w:p>
    <w:p w:rsidR="000C1454" w:rsidRDefault="000C1454">
      <w:pPr>
        <w:rPr>
          <w:lang w:val="en-US"/>
        </w:rPr>
      </w:pPr>
    </w:p>
    <w:p w:rsidR="000C1454" w:rsidDel="00AE7343" w:rsidRDefault="000C1454">
      <w:pPr>
        <w:pStyle w:val="Heading2"/>
        <w:rPr>
          <w:del w:id="271" w:author="Chris Ringrow" w:date="2019-12-05T09:12:00Z"/>
        </w:rPr>
      </w:pPr>
      <w:bookmarkStart w:id="272" w:name="_Toc26429545"/>
      <w:del w:id="273" w:author="Chris Ringrow" w:date="2019-12-05T09:12:00Z">
        <w:r w:rsidDel="00AE7343">
          <w:delText>After remote controlling any station</w:delText>
        </w:r>
        <w:bookmarkEnd w:id="272"/>
      </w:del>
    </w:p>
    <w:p w:rsidR="000C1454" w:rsidDel="00AE7343" w:rsidRDefault="000C1454">
      <w:pPr>
        <w:rPr>
          <w:del w:id="274" w:author="Chris Ringrow" w:date="2019-12-05T09:12:00Z"/>
          <w:lang w:val="en-US"/>
        </w:rPr>
      </w:pPr>
      <w:del w:id="275" w:author="Chris Ringrow" w:date="2019-12-05T09:12:00Z">
        <w:r w:rsidDel="00AE7343">
          <w:rPr>
            <w:lang w:val="en-US"/>
          </w:rPr>
          <w:delText>After taking control of any remote station, always ensure that all open windows are closed before returning to the Technical Supervisor. This is important because it ensures the network traffic loads are minimized, as high loads may impair the system performance.</w:delText>
        </w:r>
      </w:del>
    </w:p>
    <w:p w:rsidR="000C1454" w:rsidRDefault="000C1454">
      <w:pPr>
        <w:rPr>
          <w:lang w:val="en-US"/>
        </w:rPr>
      </w:pPr>
    </w:p>
    <w:p w:rsidR="000C1454" w:rsidRDefault="000C1454">
      <w:pPr>
        <w:pStyle w:val="Heading2"/>
      </w:pPr>
      <w:bookmarkStart w:id="276" w:name="_Toc26429546"/>
      <w:r>
        <w:t>Scheduled maintenance</w:t>
      </w:r>
      <w:bookmarkEnd w:id="276"/>
    </w:p>
    <w:p w:rsidR="000C1454" w:rsidRDefault="000C1454">
      <w:pPr>
        <w:rPr>
          <w:lang w:val="en-US"/>
        </w:rPr>
      </w:pPr>
      <w:r>
        <w:rPr>
          <w:lang w:val="en-US"/>
        </w:rPr>
        <w:t>In order to reduce the number of warnings and alerts, it is recommended that maintenance of the system is always scheduled using the tools described below.</w:t>
      </w:r>
    </w:p>
    <w:p w:rsidR="000C1454" w:rsidRDefault="000C1454">
      <w:pPr>
        <w:rPr>
          <w:lang w:val="en-US"/>
        </w:rPr>
      </w:pPr>
    </w:p>
    <w:p w:rsidR="000C1454" w:rsidRDefault="000C1454">
      <w:pPr>
        <w:pStyle w:val="Header"/>
        <w:tabs>
          <w:tab w:val="clear" w:pos="4153"/>
          <w:tab w:val="clear" w:pos="8306"/>
        </w:tabs>
      </w:pPr>
    </w:p>
    <w:p w:rsidR="000C1454" w:rsidRDefault="000C1454">
      <w:pPr>
        <w:pStyle w:val="Heading1"/>
      </w:pPr>
      <w:bookmarkStart w:id="277" w:name="_Toc26429547"/>
      <w:r>
        <w:lastRenderedPageBreak/>
        <w:t>User Interface</w:t>
      </w:r>
      <w:bookmarkEnd w:id="277"/>
    </w:p>
    <w:p w:rsidR="000C1454" w:rsidRDefault="000C1454"/>
    <w:p w:rsidR="000C1454" w:rsidRDefault="000C1454">
      <w:pPr>
        <w:pStyle w:val="Heading2"/>
      </w:pPr>
      <w:bookmarkStart w:id="278" w:name="_Toc26429548"/>
      <w:r>
        <w:t>Starting Technical Supervisor</w:t>
      </w:r>
      <w:bookmarkEnd w:id="278"/>
    </w:p>
    <w:p w:rsidR="000C1454" w:rsidRDefault="000C1454">
      <w:pPr>
        <w:rPr>
          <w:lang w:val="en-US"/>
        </w:rPr>
      </w:pPr>
      <w:r>
        <w:rPr>
          <w:lang w:val="en-US"/>
        </w:rPr>
        <w:t>Start the Technical Supervisor from the desktop icon as shown below:</w:t>
      </w:r>
    </w:p>
    <w:p w:rsidR="000C1454" w:rsidRDefault="000C1454">
      <w:pPr>
        <w:rPr>
          <w:lang w:val="en-US"/>
        </w:rPr>
      </w:pPr>
    </w:p>
    <w:p w:rsidR="000C1454" w:rsidRDefault="00232BF6">
      <w:pPr>
        <w:jc w:val="center"/>
      </w:pPr>
      <w:r>
        <w:rPr>
          <w:noProof/>
          <w:lang w:eastAsia="ko-KR"/>
        </w:rPr>
        <w:drawing>
          <wp:inline distT="0" distB="0" distL="0" distR="0">
            <wp:extent cx="3264535" cy="10731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3264535" cy="1073150"/>
                    </a:xfrm>
                    <a:prstGeom prst="rect">
                      <a:avLst/>
                    </a:prstGeom>
                    <a:noFill/>
                    <a:ln w="9525">
                      <a:noFill/>
                      <a:miter lim="800000"/>
                      <a:headEnd/>
                      <a:tailEnd/>
                    </a:ln>
                    <a:effectLst/>
                  </pic:spPr>
                </pic:pic>
              </a:graphicData>
            </a:graphic>
          </wp:inline>
        </w:drawing>
      </w:r>
    </w:p>
    <w:p w:rsidR="000C1454" w:rsidRDefault="000C1454">
      <w:pPr>
        <w:pStyle w:val="FigureNumbers"/>
      </w:pPr>
      <w:proofErr w:type="spellStart"/>
      <w:r>
        <w:t>Start up</w:t>
      </w:r>
      <w:proofErr w:type="spellEnd"/>
      <w:r>
        <w:t xml:space="preserve"> of the TECHNICAL SUPERVISOR.</w:t>
      </w:r>
    </w:p>
    <w:p w:rsidR="000C1454" w:rsidRDefault="000C1454">
      <w:pPr>
        <w:pStyle w:val="FigureNumbers"/>
        <w:numPr>
          <w:ilvl w:val="0"/>
          <w:numId w:val="0"/>
        </w:numPr>
      </w:pPr>
    </w:p>
    <w:p w:rsidR="000C1454" w:rsidRDefault="000C1454">
      <w:pPr>
        <w:pStyle w:val="Header"/>
        <w:tabs>
          <w:tab w:val="clear" w:pos="4153"/>
          <w:tab w:val="clear" w:pos="8306"/>
        </w:tabs>
        <w:rPr>
          <w:lang w:val="en-US"/>
        </w:rPr>
      </w:pPr>
      <w:r>
        <w:rPr>
          <w:lang w:val="en-US"/>
        </w:rPr>
        <w:t xml:space="preserve">The Technical Supervisor starts up in </w:t>
      </w:r>
      <w:r w:rsidR="00750B85">
        <w:rPr>
          <w:lang w:val="en-US"/>
        </w:rPr>
        <w:t xml:space="preserve">dedicated window, and may be used full or part screen. TSP </w:t>
      </w:r>
      <w:r>
        <w:rPr>
          <w:lang w:val="en-US"/>
        </w:rPr>
        <w:t xml:space="preserve">will continue running until stopped. </w:t>
      </w:r>
    </w:p>
    <w:p w:rsidR="000C1454" w:rsidRDefault="000C1454">
      <w:pPr>
        <w:pStyle w:val="Header"/>
        <w:tabs>
          <w:tab w:val="clear" w:pos="4153"/>
          <w:tab w:val="clear" w:pos="8306"/>
        </w:tabs>
        <w:rPr>
          <w:lang w:val="en-US"/>
        </w:rPr>
      </w:pPr>
    </w:p>
    <w:p w:rsidR="000C1454" w:rsidRDefault="000C1454" w:rsidP="00C8182B">
      <w:pPr>
        <w:rPr>
          <w:lang w:val="en-US"/>
        </w:rPr>
      </w:pPr>
      <w:r>
        <w:rPr>
          <w:lang w:val="en-US"/>
        </w:rPr>
        <w:t xml:space="preserve">The Technical Supervisor display </w:t>
      </w:r>
      <w:r w:rsidR="00C8182B">
        <w:rPr>
          <w:lang w:val="en-US"/>
        </w:rPr>
        <w:t>shows t</w:t>
      </w:r>
      <w:r>
        <w:rPr>
          <w:lang w:val="en-US"/>
        </w:rPr>
        <w:t>he active stations list, which indicates the current status of each station, and enables the user to view current status messages.</w:t>
      </w:r>
    </w:p>
    <w:p w:rsidR="000C1454" w:rsidRDefault="000C1454">
      <w:pPr>
        <w:rPr>
          <w:lang w:val="en-US"/>
        </w:rPr>
      </w:pPr>
    </w:p>
    <w:p w:rsidR="000C1454" w:rsidRDefault="000C1454">
      <w:pPr>
        <w:pStyle w:val="Heading2"/>
      </w:pPr>
      <w:bookmarkStart w:id="279" w:name="_Toc26429549"/>
      <w:r>
        <w:t>Active stations list</w:t>
      </w:r>
      <w:bookmarkEnd w:id="279"/>
    </w:p>
    <w:p w:rsidR="000C1454" w:rsidRDefault="000C1454">
      <w:pPr>
        <w:rPr>
          <w:lang w:val="en-US"/>
        </w:rPr>
      </w:pPr>
      <w:r>
        <w:rPr>
          <w:lang w:val="en-US"/>
        </w:rPr>
        <w:t>The active stations list provides a visual indication for all data channels and components in the system, using a mimic display of the installation.</w:t>
      </w:r>
    </w:p>
    <w:p w:rsidR="000C1454" w:rsidRDefault="000C1454">
      <w:pPr>
        <w:rPr>
          <w:lang w:val="en-US"/>
        </w:rPr>
      </w:pPr>
    </w:p>
    <w:p w:rsidR="000C1454" w:rsidRDefault="000C1454">
      <w:pPr>
        <w:rPr>
          <w:lang w:val="en-US"/>
        </w:rPr>
      </w:pPr>
      <w:r>
        <w:rPr>
          <w:lang w:val="en-US"/>
        </w:rPr>
        <w:t xml:space="preserve">The system is designed to operate unattended, and will generally return to normal operation after conditions that give rise to error states have been cleared. For example, the system will continue to record throughout the re-start cycle </w:t>
      </w:r>
      <w:proofErr w:type="gramStart"/>
      <w:r>
        <w:rPr>
          <w:lang w:val="en-US"/>
        </w:rPr>
        <w:t xml:space="preserve">of a </w:t>
      </w:r>
      <w:proofErr w:type="spellStart"/>
      <w:r>
        <w:rPr>
          <w:lang w:val="en-US"/>
        </w:rPr>
        <w:t>clients</w:t>
      </w:r>
      <w:proofErr w:type="spellEnd"/>
      <w:proofErr w:type="gramEnd"/>
      <w:r>
        <w:rPr>
          <w:lang w:val="en-US"/>
        </w:rPr>
        <w:t xml:space="preserve"> CWP. </w:t>
      </w:r>
    </w:p>
    <w:p w:rsidR="000C1454" w:rsidRDefault="000C1454">
      <w:pPr>
        <w:rPr>
          <w:lang w:val="en-US"/>
        </w:rPr>
      </w:pPr>
    </w:p>
    <w:p w:rsidR="000C1454" w:rsidRDefault="000C1454">
      <w:pPr>
        <w:rPr>
          <w:lang w:val="en-US"/>
        </w:rPr>
      </w:pPr>
      <w:r>
        <w:rPr>
          <w:lang w:val="en-US"/>
        </w:rPr>
        <w:t>Each node of the active stations list is colour coded as follows:</w:t>
      </w:r>
    </w:p>
    <w:p w:rsidR="000C1454" w:rsidRDefault="000C1454">
      <w:pPr>
        <w:rPr>
          <w:lang w:val="en-U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194"/>
        <w:gridCol w:w="4344"/>
        <w:gridCol w:w="3620"/>
      </w:tblGrid>
      <w:tr w:rsidR="000C1454" w:rsidTr="00C216E4">
        <w:trPr>
          <w:trHeight w:val="454"/>
          <w:tblHeader/>
        </w:trPr>
        <w:tc>
          <w:tcPr>
            <w:tcW w:w="1194" w:type="dxa"/>
            <w:shd w:val="clear" w:color="auto" w:fill="EEECE1" w:themeFill="background2"/>
            <w:vAlign w:val="center"/>
          </w:tcPr>
          <w:p w:rsidR="000C1454" w:rsidRDefault="00C216E4">
            <w:pPr>
              <w:jc w:val="center"/>
              <w:rPr>
                <w:b/>
                <w:bCs/>
                <w:lang w:val="en-US"/>
              </w:rPr>
            </w:pPr>
            <w:r>
              <w:rPr>
                <w:b/>
                <w:bCs/>
                <w:lang w:val="en-US"/>
              </w:rPr>
              <w:t xml:space="preserve">Default </w:t>
            </w:r>
            <w:r w:rsidR="000C1454">
              <w:rPr>
                <w:b/>
                <w:bCs/>
                <w:lang w:val="en-US"/>
              </w:rPr>
              <w:t>Colour</w:t>
            </w:r>
          </w:p>
        </w:tc>
        <w:tc>
          <w:tcPr>
            <w:tcW w:w="4344" w:type="dxa"/>
            <w:shd w:val="clear" w:color="auto" w:fill="EEECE1" w:themeFill="background2"/>
            <w:vAlign w:val="center"/>
          </w:tcPr>
          <w:p w:rsidR="000C1454" w:rsidRDefault="000C1454">
            <w:pPr>
              <w:jc w:val="center"/>
              <w:rPr>
                <w:b/>
                <w:bCs/>
                <w:lang w:val="en-US"/>
              </w:rPr>
            </w:pPr>
            <w:r>
              <w:rPr>
                <w:b/>
                <w:bCs/>
                <w:lang w:val="en-US"/>
              </w:rPr>
              <w:t>Meaning</w:t>
            </w:r>
          </w:p>
        </w:tc>
        <w:tc>
          <w:tcPr>
            <w:tcW w:w="3620" w:type="dxa"/>
            <w:shd w:val="clear" w:color="auto" w:fill="EEECE1" w:themeFill="background2"/>
            <w:vAlign w:val="center"/>
          </w:tcPr>
          <w:p w:rsidR="000C1454" w:rsidRDefault="000C1454">
            <w:pPr>
              <w:jc w:val="center"/>
              <w:rPr>
                <w:b/>
                <w:bCs/>
                <w:lang w:val="en-US"/>
              </w:rPr>
            </w:pPr>
            <w:r>
              <w:rPr>
                <w:b/>
                <w:bCs/>
                <w:lang w:val="en-US"/>
              </w:rPr>
              <w:t>Recommended action</w:t>
            </w:r>
          </w:p>
        </w:tc>
      </w:tr>
      <w:tr w:rsidR="000C1454">
        <w:trPr>
          <w:trHeight w:val="454"/>
        </w:trPr>
        <w:tc>
          <w:tcPr>
            <w:tcW w:w="1194" w:type="dxa"/>
            <w:vAlign w:val="center"/>
          </w:tcPr>
          <w:p w:rsidR="000C1454" w:rsidRDefault="000C1454">
            <w:pPr>
              <w:rPr>
                <w:b/>
                <w:bCs/>
                <w:lang w:val="en-US"/>
              </w:rPr>
            </w:pPr>
            <w:r>
              <w:rPr>
                <w:b/>
                <w:bCs/>
                <w:lang w:val="en-US"/>
              </w:rPr>
              <w:t>Green</w:t>
            </w:r>
          </w:p>
        </w:tc>
        <w:tc>
          <w:tcPr>
            <w:tcW w:w="4344" w:type="dxa"/>
            <w:vAlign w:val="center"/>
          </w:tcPr>
          <w:p w:rsidR="000C1454" w:rsidRDefault="000C1454">
            <w:pPr>
              <w:rPr>
                <w:lang w:val="en-US"/>
              </w:rPr>
            </w:pPr>
            <w:r>
              <w:rPr>
                <w:lang w:val="en-US"/>
              </w:rPr>
              <w:t>Operational</w:t>
            </w:r>
          </w:p>
        </w:tc>
        <w:tc>
          <w:tcPr>
            <w:tcW w:w="3620" w:type="dxa"/>
            <w:vAlign w:val="center"/>
          </w:tcPr>
          <w:p w:rsidR="000C1454" w:rsidRDefault="000C1454">
            <w:pPr>
              <w:rPr>
                <w:lang w:val="en-US"/>
              </w:rPr>
            </w:pPr>
            <w:r>
              <w:rPr>
                <w:lang w:val="en-US"/>
              </w:rPr>
              <w:t>None</w:t>
            </w:r>
          </w:p>
        </w:tc>
      </w:tr>
      <w:tr w:rsidR="000C1454">
        <w:trPr>
          <w:trHeight w:val="454"/>
        </w:trPr>
        <w:tc>
          <w:tcPr>
            <w:tcW w:w="1194" w:type="dxa"/>
            <w:vAlign w:val="center"/>
          </w:tcPr>
          <w:p w:rsidR="000C1454" w:rsidRDefault="000C1454">
            <w:pPr>
              <w:rPr>
                <w:b/>
                <w:bCs/>
                <w:lang w:val="en-US"/>
              </w:rPr>
            </w:pPr>
            <w:r>
              <w:rPr>
                <w:b/>
                <w:bCs/>
                <w:lang w:val="en-US"/>
              </w:rPr>
              <w:t>Amber</w:t>
            </w:r>
          </w:p>
        </w:tc>
        <w:tc>
          <w:tcPr>
            <w:tcW w:w="4344" w:type="dxa"/>
            <w:vAlign w:val="center"/>
          </w:tcPr>
          <w:p w:rsidR="000C1454" w:rsidRDefault="000C1454">
            <w:pPr>
              <w:rPr>
                <w:lang w:val="en-US"/>
              </w:rPr>
            </w:pPr>
            <w:r>
              <w:rPr>
                <w:lang w:val="en-US"/>
              </w:rPr>
              <w:t>Operational, with warnings update</w:t>
            </w:r>
          </w:p>
        </w:tc>
        <w:tc>
          <w:tcPr>
            <w:tcW w:w="3620" w:type="dxa"/>
            <w:vAlign w:val="center"/>
          </w:tcPr>
          <w:p w:rsidR="000C1454" w:rsidRDefault="000C1454">
            <w:pPr>
              <w:rPr>
                <w:lang w:val="en-US"/>
              </w:rPr>
            </w:pPr>
            <w:r>
              <w:rPr>
                <w:lang w:val="en-US"/>
              </w:rPr>
              <w:t>Review warnings, schedule maintenance if required.</w:t>
            </w:r>
          </w:p>
        </w:tc>
      </w:tr>
      <w:tr w:rsidR="000C1454">
        <w:trPr>
          <w:trHeight w:val="454"/>
        </w:trPr>
        <w:tc>
          <w:tcPr>
            <w:tcW w:w="1194" w:type="dxa"/>
            <w:vAlign w:val="center"/>
          </w:tcPr>
          <w:p w:rsidR="000C1454" w:rsidRDefault="000C1454">
            <w:pPr>
              <w:rPr>
                <w:b/>
                <w:bCs/>
                <w:lang w:val="en-US"/>
              </w:rPr>
            </w:pPr>
            <w:r>
              <w:rPr>
                <w:b/>
                <w:bCs/>
                <w:lang w:val="en-US"/>
              </w:rPr>
              <w:t>Red</w:t>
            </w:r>
          </w:p>
        </w:tc>
        <w:tc>
          <w:tcPr>
            <w:tcW w:w="4344" w:type="dxa"/>
            <w:vAlign w:val="center"/>
          </w:tcPr>
          <w:p w:rsidR="000C1454" w:rsidRDefault="000C1454">
            <w:pPr>
              <w:rPr>
                <w:lang w:val="en-US"/>
              </w:rPr>
            </w:pPr>
            <w:r>
              <w:rPr>
                <w:lang w:val="en-US"/>
              </w:rPr>
              <w:t>Operational, with error conditions</w:t>
            </w:r>
          </w:p>
        </w:tc>
        <w:tc>
          <w:tcPr>
            <w:tcW w:w="3620" w:type="dxa"/>
            <w:vAlign w:val="center"/>
          </w:tcPr>
          <w:p w:rsidR="000C1454" w:rsidRDefault="000C1454">
            <w:pPr>
              <w:rPr>
                <w:lang w:val="en-US"/>
              </w:rPr>
            </w:pPr>
            <w:r>
              <w:rPr>
                <w:lang w:val="en-US"/>
              </w:rPr>
              <w:t>Review errors, schedule maintenance.</w:t>
            </w:r>
          </w:p>
        </w:tc>
      </w:tr>
      <w:tr w:rsidR="000C1454">
        <w:trPr>
          <w:trHeight w:val="454"/>
        </w:trPr>
        <w:tc>
          <w:tcPr>
            <w:tcW w:w="1194" w:type="dxa"/>
            <w:vAlign w:val="center"/>
          </w:tcPr>
          <w:p w:rsidR="000C1454" w:rsidRDefault="000C1454">
            <w:pPr>
              <w:rPr>
                <w:b/>
                <w:bCs/>
                <w:lang w:val="en-US"/>
              </w:rPr>
            </w:pPr>
            <w:r>
              <w:rPr>
                <w:b/>
                <w:bCs/>
                <w:lang w:val="en-US"/>
              </w:rPr>
              <w:t>Grey</w:t>
            </w:r>
          </w:p>
        </w:tc>
        <w:tc>
          <w:tcPr>
            <w:tcW w:w="4344" w:type="dxa"/>
            <w:vAlign w:val="center"/>
          </w:tcPr>
          <w:p w:rsidR="000C1454" w:rsidRDefault="000C1454">
            <w:pPr>
              <w:rPr>
                <w:lang w:val="en-US"/>
              </w:rPr>
            </w:pPr>
            <w:r>
              <w:rPr>
                <w:lang w:val="en-US"/>
              </w:rPr>
              <w:t>Offline</w:t>
            </w:r>
          </w:p>
        </w:tc>
        <w:tc>
          <w:tcPr>
            <w:tcW w:w="3620" w:type="dxa"/>
            <w:vAlign w:val="center"/>
          </w:tcPr>
          <w:p w:rsidR="000C1454" w:rsidRDefault="000C1454" w:rsidP="002067D0">
            <w:pPr>
              <w:rPr>
                <w:lang w:val="en-US"/>
              </w:rPr>
            </w:pPr>
            <w:proofErr w:type="spellStart"/>
            <w:r>
              <w:rPr>
                <w:lang w:val="en-US"/>
              </w:rPr>
              <w:t>Start up</w:t>
            </w:r>
            <w:proofErr w:type="spellEnd"/>
            <w:r>
              <w:rPr>
                <w:lang w:val="en-US"/>
              </w:rPr>
              <w:t xml:space="preserve"> system</w:t>
            </w:r>
            <w:r w:rsidR="002067D0">
              <w:rPr>
                <w:lang w:val="en-US"/>
              </w:rPr>
              <w:t xml:space="preserve"> and maintenance mode</w:t>
            </w:r>
          </w:p>
        </w:tc>
      </w:tr>
    </w:tbl>
    <w:p w:rsidR="00C216E4" w:rsidRDefault="00C216E4">
      <w:pPr>
        <w:jc w:val="center"/>
        <w:rPr>
          <w:lang w:val="en-US"/>
        </w:rPr>
      </w:pPr>
    </w:p>
    <w:p w:rsidR="00C216E4" w:rsidRDefault="00C216E4" w:rsidP="00C216E4">
      <w:pPr>
        <w:pStyle w:val="Heading2"/>
      </w:pPr>
      <w:bookmarkStart w:id="280" w:name="_Toc26429550"/>
      <w:r>
        <w:t xml:space="preserve">Changing the default </w:t>
      </w:r>
      <w:r w:rsidR="002067D0">
        <w:t xml:space="preserve">node </w:t>
      </w:r>
      <w:r w:rsidRPr="00750B85">
        <w:rPr>
          <w:lang w:val="en-GB"/>
        </w:rPr>
        <w:t>col</w:t>
      </w:r>
      <w:r w:rsidR="0034715F" w:rsidRPr="00750B85">
        <w:rPr>
          <w:lang w:val="en-GB"/>
        </w:rPr>
        <w:t>our</w:t>
      </w:r>
      <w:r w:rsidRPr="00750B85">
        <w:rPr>
          <w:lang w:val="en-GB"/>
        </w:rPr>
        <w:t>s</w:t>
      </w:r>
      <w:bookmarkEnd w:id="280"/>
    </w:p>
    <w:p w:rsidR="0034715F" w:rsidRDefault="0034715F" w:rsidP="0034715F">
      <w:pPr>
        <w:rPr>
          <w:lang w:val="en-US"/>
        </w:rPr>
        <w:sectPr w:rsidR="0034715F">
          <w:type w:val="continuous"/>
          <w:pgSz w:w="11906" w:h="16838" w:code="9"/>
          <w:pgMar w:top="1418" w:right="1418" w:bottom="1418" w:left="1418"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643"/>
        <w:gridCol w:w="4643"/>
      </w:tblGrid>
      <w:tr w:rsidR="0034715F" w:rsidTr="0034715F">
        <w:tc>
          <w:tcPr>
            <w:tcW w:w="4643" w:type="dxa"/>
          </w:tcPr>
          <w:p w:rsidR="0034715F" w:rsidRDefault="0034715F" w:rsidP="0034715F">
            <w:pPr>
              <w:rPr>
                <w:lang w:val="en-US"/>
              </w:rPr>
            </w:pPr>
            <w:r>
              <w:rPr>
                <w:lang w:val="en-US"/>
              </w:rPr>
              <w:lastRenderedPageBreak/>
              <w:t>Place the mouse over the THRUPUT or Customer icons on the TSP display and single left click to display the drop down menu.</w:t>
            </w:r>
          </w:p>
          <w:p w:rsidR="0034715F" w:rsidRDefault="0034715F" w:rsidP="0034715F">
            <w:pPr>
              <w:rPr>
                <w:lang w:val="en-US"/>
              </w:rPr>
            </w:pPr>
          </w:p>
        </w:tc>
        <w:tc>
          <w:tcPr>
            <w:tcW w:w="4643" w:type="dxa"/>
          </w:tcPr>
          <w:p w:rsidR="0034715F" w:rsidRDefault="0034715F" w:rsidP="0034715F">
            <w:commentRangeStart w:id="281"/>
            <w:del w:id="282" w:author="Chris Ringrow" w:date="2019-12-05T09:01:00Z">
              <w:r w:rsidDel="001A0EAB">
                <w:rPr>
                  <w:noProof/>
                  <w:lang w:eastAsia="ko-KR"/>
                </w:rPr>
                <w:drawing>
                  <wp:inline distT="0" distB="0" distL="0" distR="0" wp14:anchorId="34483CC1" wp14:editId="524F8656">
                    <wp:extent cx="2570915" cy="1425372"/>
                    <wp:effectExtent l="19050" t="0" r="835" b="0"/>
                    <wp:docPr id="27" name="Picture 17" descr="Logo drop down men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rop down menu 1.png"/>
                            <pic:cNvPicPr/>
                          </pic:nvPicPr>
                          <pic:blipFill>
                            <a:blip r:embed="rId19" cstate="print"/>
                            <a:srcRect l="57638" t="69748" r="14997" b="5882"/>
                            <a:stretch>
                              <a:fillRect/>
                            </a:stretch>
                          </pic:blipFill>
                          <pic:spPr>
                            <a:xfrm>
                              <a:off x="0" y="0"/>
                              <a:ext cx="2576739" cy="1428601"/>
                            </a:xfrm>
                            <a:prstGeom prst="rect">
                              <a:avLst/>
                            </a:prstGeom>
                          </pic:spPr>
                        </pic:pic>
                      </a:graphicData>
                    </a:graphic>
                  </wp:inline>
                </w:drawing>
              </w:r>
            </w:del>
            <w:commentRangeEnd w:id="281"/>
            <w:r w:rsidR="00386645">
              <w:rPr>
                <w:rStyle w:val="CommentReference"/>
              </w:rPr>
              <w:commentReference w:id="281"/>
            </w:r>
            <w:r>
              <w:t xml:space="preserve"> </w:t>
            </w:r>
            <w:ins w:id="283" w:author="Chris Ringrow" w:date="2019-12-05T09:01:00Z">
              <w:r w:rsidR="001A0EAB" w:rsidRPr="001A0EAB">
                <w:rPr>
                  <w:noProof/>
                  <w:lang w:eastAsia="ko-KR"/>
                </w:rPr>
                <w:drawing>
                  <wp:inline distT="0" distB="0" distL="0" distR="0" wp14:anchorId="5222C165" wp14:editId="1A623136">
                    <wp:extent cx="2743583" cy="1619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583" cy="1619476"/>
                            </a:xfrm>
                            <a:prstGeom prst="rect">
                              <a:avLst/>
                            </a:prstGeom>
                          </pic:spPr>
                        </pic:pic>
                      </a:graphicData>
                    </a:graphic>
                  </wp:inline>
                </w:drawing>
              </w:r>
            </w:ins>
          </w:p>
          <w:p w:rsidR="0034715F" w:rsidRDefault="0034715F">
            <w:pPr>
              <w:pStyle w:val="FigureNumbers"/>
              <w:pPrChange w:id="284" w:author="Chris Ringrow" w:date="2019-12-05T09:02:00Z">
                <w:pPr>
                  <w:pStyle w:val="FigureNumbers"/>
                  <w:jc w:val="left"/>
                </w:pPr>
              </w:pPrChange>
            </w:pPr>
            <w:r>
              <w:t>Logo drop</w:t>
            </w:r>
            <w:r w:rsidR="002067D0">
              <w:t xml:space="preserve"> </w:t>
            </w:r>
            <w:r>
              <w:t>down menu</w:t>
            </w:r>
          </w:p>
        </w:tc>
      </w:tr>
      <w:tr w:rsidR="0034715F" w:rsidTr="0034715F">
        <w:tc>
          <w:tcPr>
            <w:tcW w:w="4643" w:type="dxa"/>
          </w:tcPr>
          <w:p w:rsidR="0034715F" w:rsidRDefault="0034715F" w:rsidP="0034715F">
            <w:pPr>
              <w:rPr>
                <w:lang w:val="en-US"/>
              </w:rPr>
            </w:pPr>
            <w:r>
              <w:rPr>
                <w:lang w:val="en-US"/>
              </w:rPr>
              <w:lastRenderedPageBreak/>
              <w:t>Select th</w:t>
            </w:r>
            <w:r w:rsidR="005474B8">
              <w:rPr>
                <w:lang w:val="en-US"/>
              </w:rPr>
              <w:t>e General tab and amend the colo</w:t>
            </w:r>
            <w:r>
              <w:rPr>
                <w:lang w:val="en-US"/>
              </w:rPr>
              <w:t>ur values as required.</w:t>
            </w:r>
          </w:p>
          <w:p w:rsidR="0034715F" w:rsidRDefault="0034715F" w:rsidP="0034715F">
            <w:pPr>
              <w:rPr>
                <w:lang w:val="en-US"/>
              </w:rPr>
            </w:pPr>
          </w:p>
          <w:p w:rsidR="0034715F" w:rsidRDefault="0034715F" w:rsidP="0034715F">
            <w:pPr>
              <w:rPr>
                <w:lang w:val="en-US"/>
              </w:rPr>
            </w:pPr>
            <w:r>
              <w:rPr>
                <w:lang w:val="en-US"/>
              </w:rPr>
              <w:t>These will be implemented when OK is pressed (single left click)</w:t>
            </w:r>
          </w:p>
        </w:tc>
        <w:tc>
          <w:tcPr>
            <w:tcW w:w="4643" w:type="dxa"/>
          </w:tcPr>
          <w:p w:rsidR="0034715F" w:rsidRDefault="001F4B26" w:rsidP="0034715F">
            <w:pPr>
              <w:jc w:val="center"/>
            </w:pPr>
            <w:ins w:id="285" w:author="Chris Ringrow" w:date="2019-12-05T09:03:00Z">
              <w:r w:rsidRPr="001F4B26">
                <w:rPr>
                  <w:noProof/>
                  <w:lang w:eastAsia="ko-KR"/>
                </w:rPr>
                <w:drawing>
                  <wp:inline distT="0" distB="0" distL="0" distR="0" wp14:anchorId="093902C9" wp14:editId="6B2C7F61">
                    <wp:extent cx="2519164" cy="264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0168" cy="2649663"/>
                            </a:xfrm>
                            <a:prstGeom prst="rect">
                              <a:avLst/>
                            </a:prstGeom>
                          </pic:spPr>
                        </pic:pic>
                      </a:graphicData>
                    </a:graphic>
                  </wp:inline>
                </w:drawing>
              </w:r>
            </w:ins>
            <w:commentRangeStart w:id="286"/>
            <w:del w:id="287" w:author="Chris Ringrow" w:date="2019-12-05T09:03:00Z">
              <w:r w:rsidR="0034715F" w:rsidDel="001A0EAB">
                <w:rPr>
                  <w:noProof/>
                  <w:lang w:eastAsia="ko-KR"/>
                </w:rPr>
                <w:drawing>
                  <wp:inline distT="0" distB="0" distL="0" distR="0" wp14:anchorId="03193C6C" wp14:editId="7A2FB0E1">
                    <wp:extent cx="2375257" cy="2319795"/>
                    <wp:effectExtent l="19050" t="19050" r="25043" b="23355"/>
                    <wp:docPr id="28" name="Picture 21" descr="Logo drop down men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rop down menu 2.png"/>
                            <pic:cNvPicPr/>
                          </pic:nvPicPr>
                          <pic:blipFill>
                            <a:blip r:embed="rId22" cstate="print"/>
                            <a:srcRect t="43067" r="63620"/>
                            <a:stretch>
                              <a:fillRect/>
                            </a:stretch>
                          </pic:blipFill>
                          <pic:spPr>
                            <a:xfrm>
                              <a:off x="0" y="0"/>
                              <a:ext cx="2376214" cy="2320730"/>
                            </a:xfrm>
                            <a:prstGeom prst="rect">
                              <a:avLst/>
                            </a:prstGeom>
                            <a:ln w="3175">
                              <a:solidFill>
                                <a:schemeClr val="tx1"/>
                              </a:solidFill>
                            </a:ln>
                          </pic:spPr>
                        </pic:pic>
                      </a:graphicData>
                    </a:graphic>
                  </wp:inline>
                </w:drawing>
              </w:r>
            </w:del>
            <w:commentRangeEnd w:id="286"/>
            <w:r w:rsidR="00386645">
              <w:rPr>
                <w:rStyle w:val="CommentReference"/>
              </w:rPr>
              <w:commentReference w:id="286"/>
            </w:r>
          </w:p>
          <w:p w:rsidR="0034715F" w:rsidRPr="0034715F" w:rsidRDefault="0034715F" w:rsidP="0034715F">
            <w:pPr>
              <w:pStyle w:val="FigureNumbers"/>
            </w:pPr>
            <w:r>
              <w:t xml:space="preserve">Manage TSP </w:t>
            </w:r>
            <w:r w:rsidR="002067D0">
              <w:t>menu</w:t>
            </w:r>
          </w:p>
        </w:tc>
      </w:tr>
    </w:tbl>
    <w:p w:rsidR="0034715F" w:rsidRDefault="002067D0" w:rsidP="002067D0">
      <w:pPr>
        <w:pStyle w:val="Heading2"/>
      </w:pPr>
      <w:bookmarkStart w:id="288" w:name="_Toc26429551"/>
      <w:r>
        <w:t>Mimic display</w:t>
      </w:r>
      <w:bookmarkEnd w:id="288"/>
    </w:p>
    <w:p w:rsidR="0034715F" w:rsidRDefault="002067D0" w:rsidP="002067D0">
      <w:pPr>
        <w:rPr>
          <w:lang w:val="en-US"/>
        </w:rPr>
      </w:pPr>
      <w:r>
        <w:rPr>
          <w:lang w:val="en-US"/>
        </w:rPr>
        <w:t>A typical mimic display is shown below:</w:t>
      </w:r>
    </w:p>
    <w:p w:rsidR="002067D0" w:rsidRDefault="002067D0" w:rsidP="002067D0">
      <w:pPr>
        <w:rPr>
          <w:lang w:val="en-US"/>
        </w:rPr>
      </w:pPr>
    </w:p>
    <w:bookmarkStart w:id="289" w:name="_MON_1430743564"/>
    <w:bookmarkEnd w:id="289"/>
    <w:p w:rsidR="000C1454" w:rsidRDefault="000C1454">
      <w:pPr>
        <w:jc w:val="center"/>
        <w:rPr>
          <w:lang w:val="en-US"/>
        </w:rPr>
      </w:pPr>
      <w:r w:rsidRPr="003345D6">
        <w:rPr>
          <w:lang w:val="en-US"/>
        </w:rPr>
        <w:object w:dxaOrig="9051" w:dyaOrig="6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13.05pt" o:ole="">
            <v:imagedata r:id="rId23" o:title=""/>
          </v:shape>
          <o:OLEObject Type="Embed" ProgID="Word.Picture.8" ShapeID="_x0000_i1025" DrawAspect="Content" ObjectID="_1637493162" r:id="rId24"/>
        </w:object>
      </w:r>
      <w:bookmarkStart w:id="290" w:name="_GoBack"/>
      <w:bookmarkEnd w:id="290"/>
    </w:p>
    <w:p w:rsidR="000C1454" w:rsidRDefault="000C1454">
      <w:pPr>
        <w:pStyle w:val="FigureNumbers"/>
      </w:pPr>
      <w:r>
        <w:t>Mimic display (inactive)</w:t>
      </w:r>
      <w:r>
        <w:br/>
      </w:r>
    </w:p>
    <w:p w:rsidR="000C1454" w:rsidRDefault="000C1454">
      <w:r>
        <w:t xml:space="preserve">By </w:t>
      </w:r>
      <w:r w:rsidR="00043F59">
        <w:t>performing a left click on any node</w:t>
      </w:r>
      <w:r>
        <w:t xml:space="preserve">, </w:t>
      </w:r>
      <w:r w:rsidR="00043F59">
        <w:t>its current</w:t>
      </w:r>
      <w:r>
        <w:t xml:space="preserve"> message report is revealed</w:t>
      </w:r>
      <w:r w:rsidR="00043F59">
        <w:t xml:space="preserve"> as shown below:</w:t>
      </w:r>
    </w:p>
    <w:p w:rsidR="000C1454" w:rsidRDefault="000C1454"/>
    <w:p w:rsidR="000C1454" w:rsidRDefault="00CD1BF3">
      <w:pPr>
        <w:jc w:val="center"/>
        <w:rPr>
          <w:lang w:val="en-US"/>
        </w:rPr>
      </w:pPr>
      <w:ins w:id="291" w:author="Chris Ringrow" w:date="2019-12-05T09:07:00Z">
        <w:r w:rsidRPr="00CD1BF3">
          <w:rPr>
            <w:noProof/>
            <w:lang w:eastAsia="ko-KR"/>
          </w:rPr>
          <w:lastRenderedPageBreak/>
          <w:drawing>
            <wp:anchor distT="0" distB="0" distL="114300" distR="114300" simplePos="0" relativeHeight="251658240" behindDoc="0" locked="0" layoutInCell="1" allowOverlap="1">
              <wp:simplePos x="0" y="0"/>
              <wp:positionH relativeFrom="column">
                <wp:posOffset>2893410</wp:posOffset>
              </wp:positionH>
              <wp:positionV relativeFrom="paragraph">
                <wp:posOffset>3616960</wp:posOffset>
              </wp:positionV>
              <wp:extent cx="2280744" cy="316007"/>
              <wp:effectExtent l="0" t="0" r="571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80744" cy="316007"/>
                      </a:xfrm>
                      <a:prstGeom prst="rect">
                        <a:avLst/>
                      </a:prstGeom>
                    </pic:spPr>
                  </pic:pic>
                </a:graphicData>
              </a:graphic>
              <wp14:sizeRelH relativeFrom="page">
                <wp14:pctWidth>0</wp14:pctWidth>
              </wp14:sizeRelH>
              <wp14:sizeRelV relativeFrom="page">
                <wp14:pctHeight>0</wp14:pctHeight>
              </wp14:sizeRelV>
            </wp:anchor>
          </w:drawing>
        </w:r>
      </w:ins>
      <w:commentRangeStart w:id="292"/>
      <w:r w:rsidR="00043F59">
        <w:rPr>
          <w:noProof/>
          <w:lang w:eastAsia="ko-KR"/>
        </w:rPr>
        <w:drawing>
          <wp:inline distT="0" distB="0" distL="0" distR="0" wp14:anchorId="3B84AADF" wp14:editId="6B9C0A4C">
            <wp:extent cx="5499039" cy="4209263"/>
            <wp:effectExtent l="19050" t="0" r="6411" b="0"/>
            <wp:docPr id="17" name="Picture 16" descr="Eroor message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or message window.png"/>
                    <pic:cNvPicPr/>
                  </pic:nvPicPr>
                  <pic:blipFill>
                    <a:blip r:embed="rId26" cstate="print"/>
                    <a:srcRect l="37834" t="14264" r="2035" b="11866"/>
                    <a:stretch>
                      <a:fillRect/>
                    </a:stretch>
                  </pic:blipFill>
                  <pic:spPr>
                    <a:xfrm>
                      <a:off x="0" y="0"/>
                      <a:ext cx="5499039" cy="4209263"/>
                    </a:xfrm>
                    <a:prstGeom prst="rect">
                      <a:avLst/>
                    </a:prstGeom>
                  </pic:spPr>
                </pic:pic>
              </a:graphicData>
            </a:graphic>
          </wp:inline>
        </w:drawing>
      </w:r>
      <w:commentRangeEnd w:id="292"/>
      <w:r w:rsidR="00386645">
        <w:rPr>
          <w:rStyle w:val="CommentReference"/>
        </w:rPr>
        <w:commentReference w:id="292"/>
      </w:r>
    </w:p>
    <w:p w:rsidR="000C1454" w:rsidRDefault="00043F59">
      <w:pPr>
        <w:pStyle w:val="FigureNumbers"/>
      </w:pPr>
      <w:r>
        <w:t>M</w:t>
      </w:r>
      <w:r w:rsidR="000C1454">
        <w:t>essage report</w:t>
      </w:r>
    </w:p>
    <w:p w:rsidR="000C1454" w:rsidRDefault="000C1454">
      <w:pPr>
        <w:rPr>
          <w:lang w:val="en-US"/>
        </w:rPr>
      </w:pPr>
    </w:p>
    <w:p w:rsidR="000C1454" w:rsidRDefault="000C1454">
      <w:pPr>
        <w:rPr>
          <w:lang w:val="en-US"/>
        </w:rPr>
      </w:pPr>
      <w:r>
        <w:rPr>
          <w:lang w:val="en-US"/>
        </w:rPr>
        <w:t xml:space="preserve"> </w:t>
      </w:r>
    </w:p>
    <w:p w:rsidR="000C1454" w:rsidDel="008E526A" w:rsidRDefault="000C1454">
      <w:pPr>
        <w:pStyle w:val="Heading3"/>
        <w:rPr>
          <w:del w:id="293" w:author="Chris Ringrow" w:date="2019-12-05T09:07:00Z"/>
        </w:rPr>
      </w:pPr>
      <w:commentRangeStart w:id="294"/>
      <w:del w:id="295" w:author="Chris Ringrow" w:date="2019-12-05T09:07:00Z">
        <w:r w:rsidDel="008E526A">
          <w:delText>Acknowledge</w:delText>
        </w:r>
        <w:commentRangeEnd w:id="294"/>
        <w:r w:rsidR="00170B9E" w:rsidDel="008E526A">
          <w:rPr>
            <w:rStyle w:val="CommentReference"/>
            <w:b w:val="0"/>
            <w:bCs w:val="0"/>
            <w:lang w:val="en-GB"/>
          </w:rPr>
          <w:commentReference w:id="294"/>
        </w:r>
        <w:r w:rsidDel="008E526A">
          <w:delText xml:space="preserve"> messages</w:delText>
        </w:r>
      </w:del>
    </w:p>
    <w:p w:rsidR="000C1454" w:rsidDel="008E526A" w:rsidRDefault="000C1454">
      <w:pPr>
        <w:rPr>
          <w:del w:id="296" w:author="Chris Ringrow" w:date="2019-12-05T09:07:00Z"/>
          <w:lang w:val="en-US"/>
        </w:rPr>
      </w:pPr>
      <w:del w:id="297" w:author="Chris Ringrow" w:date="2019-12-05T09:07:00Z">
        <w:r w:rsidDel="008E526A">
          <w:rPr>
            <w:lang w:val="en-US"/>
          </w:rPr>
          <w:delText>The controls provided to acknowledge messages are as follows:</w:delText>
        </w:r>
      </w:del>
    </w:p>
    <w:p w:rsidR="000C1454" w:rsidDel="008E526A" w:rsidRDefault="000C1454">
      <w:pPr>
        <w:rPr>
          <w:del w:id="298" w:author="Chris Ringrow" w:date="2019-12-05T09:07:00Z"/>
          <w:lang w:val="en-US"/>
        </w:rPr>
      </w:pPr>
    </w:p>
    <w:tbl>
      <w:tblPr>
        <w:tblW w:w="0" w:type="auto"/>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57" w:type="dxa"/>
          <w:left w:w="57" w:type="dxa"/>
          <w:bottom w:w="57" w:type="dxa"/>
          <w:right w:w="57" w:type="dxa"/>
        </w:tblCellMar>
        <w:tblLook w:val="0000" w:firstRow="0" w:lastRow="0" w:firstColumn="0" w:lastColumn="0" w:noHBand="0" w:noVBand="0"/>
      </w:tblPr>
      <w:tblGrid>
        <w:gridCol w:w="1554"/>
        <w:gridCol w:w="7630"/>
      </w:tblGrid>
      <w:tr w:rsidR="000C1454" w:rsidDel="008E526A" w:rsidTr="00043F59">
        <w:trPr>
          <w:trHeight w:val="567"/>
          <w:del w:id="299" w:author="Chris Ringrow" w:date="2019-12-05T09:07:00Z"/>
        </w:trPr>
        <w:tc>
          <w:tcPr>
            <w:tcW w:w="1554" w:type="dxa"/>
            <w:vAlign w:val="center"/>
          </w:tcPr>
          <w:p w:rsidR="000C1454" w:rsidDel="008E526A" w:rsidRDefault="000C1454">
            <w:pPr>
              <w:rPr>
                <w:del w:id="300" w:author="Chris Ringrow" w:date="2019-12-05T09:07:00Z"/>
                <w:lang w:val="en-US"/>
              </w:rPr>
            </w:pPr>
            <w:del w:id="301" w:author="Chris Ringrow" w:date="2019-12-05T09:07:00Z">
              <w:r w:rsidDel="008E526A">
                <w:rPr>
                  <w:lang w:val="en-US"/>
                </w:rPr>
                <w:delText>Alarm</w:delText>
              </w:r>
            </w:del>
          </w:p>
        </w:tc>
        <w:tc>
          <w:tcPr>
            <w:tcW w:w="7630" w:type="dxa"/>
            <w:vAlign w:val="center"/>
          </w:tcPr>
          <w:p w:rsidR="000C1454" w:rsidDel="008E526A" w:rsidRDefault="000C1454">
            <w:pPr>
              <w:rPr>
                <w:del w:id="302" w:author="Chris Ringrow" w:date="2019-12-05T09:07:00Z"/>
                <w:lang w:val="en-US"/>
              </w:rPr>
            </w:pPr>
            <w:del w:id="303" w:author="Chris Ringrow" w:date="2019-12-05T09:07:00Z">
              <w:r w:rsidDel="008E526A">
                <w:rPr>
                  <w:lang w:val="en-US"/>
                </w:rPr>
                <w:delText>Mutes the audio alarm for the currently detected error message. The audio alarm will be re-instated when a new error message is received.</w:delText>
              </w:r>
            </w:del>
          </w:p>
        </w:tc>
      </w:tr>
      <w:tr w:rsidR="000C1454" w:rsidDel="008E526A" w:rsidTr="00043F59">
        <w:trPr>
          <w:trHeight w:val="567"/>
          <w:del w:id="304" w:author="Chris Ringrow" w:date="2019-12-05T09:07:00Z"/>
        </w:trPr>
        <w:tc>
          <w:tcPr>
            <w:tcW w:w="1554" w:type="dxa"/>
            <w:vAlign w:val="center"/>
          </w:tcPr>
          <w:p w:rsidR="000C1454" w:rsidDel="008E526A" w:rsidRDefault="000C1454">
            <w:pPr>
              <w:rPr>
                <w:del w:id="305" w:author="Chris Ringrow" w:date="2019-12-05T09:07:00Z"/>
                <w:lang w:val="en-US"/>
              </w:rPr>
            </w:pPr>
            <w:del w:id="306" w:author="Chris Ringrow" w:date="2019-12-05T09:07:00Z">
              <w:r w:rsidDel="008E526A">
                <w:rPr>
                  <w:lang w:val="en-US"/>
                </w:rPr>
                <w:delText>Information</w:delText>
              </w:r>
            </w:del>
          </w:p>
        </w:tc>
        <w:tc>
          <w:tcPr>
            <w:tcW w:w="7630" w:type="dxa"/>
            <w:vAlign w:val="center"/>
          </w:tcPr>
          <w:p w:rsidR="000C1454" w:rsidDel="008E526A" w:rsidRDefault="000C1454" w:rsidP="000C1454">
            <w:pPr>
              <w:numPr>
                <w:ilvl w:val="0"/>
                <w:numId w:val="18"/>
              </w:numPr>
              <w:rPr>
                <w:del w:id="307" w:author="Chris Ringrow" w:date="2019-12-05T09:07:00Z"/>
                <w:lang w:val="en-US"/>
              </w:rPr>
            </w:pPr>
            <w:del w:id="308" w:author="Chris Ringrow" w:date="2019-12-05T09:07:00Z">
              <w:r w:rsidDel="008E526A">
                <w:rPr>
                  <w:lang w:val="en-US"/>
                </w:rPr>
                <w:delText>Acknowledges all information messages.</w:delText>
              </w:r>
            </w:del>
          </w:p>
          <w:p w:rsidR="000C1454" w:rsidDel="008E526A" w:rsidRDefault="000C1454" w:rsidP="000C1454">
            <w:pPr>
              <w:numPr>
                <w:ilvl w:val="0"/>
                <w:numId w:val="18"/>
              </w:numPr>
              <w:rPr>
                <w:del w:id="309" w:author="Chris Ringrow" w:date="2019-12-05T09:07:00Z"/>
                <w:lang w:val="en-US"/>
              </w:rPr>
            </w:pPr>
            <w:del w:id="310" w:author="Chris Ringrow" w:date="2019-12-05T09:07:00Z">
              <w:r w:rsidDel="008E526A">
                <w:rPr>
                  <w:lang w:val="en-US"/>
                </w:rPr>
                <w:delText>Re-sets the TSP icon colour.</w:delText>
              </w:r>
            </w:del>
          </w:p>
          <w:p w:rsidR="000C1454" w:rsidDel="008E526A" w:rsidRDefault="000C1454" w:rsidP="000C1454">
            <w:pPr>
              <w:numPr>
                <w:ilvl w:val="0"/>
                <w:numId w:val="18"/>
              </w:numPr>
              <w:rPr>
                <w:del w:id="311" w:author="Chris Ringrow" w:date="2019-12-05T09:07:00Z"/>
                <w:lang w:val="en-US"/>
              </w:rPr>
            </w:pPr>
            <w:del w:id="312" w:author="Chris Ringrow" w:date="2019-12-05T09:07:00Z">
              <w:r w:rsidDel="008E526A">
                <w:rPr>
                  <w:lang w:val="en-US"/>
                </w:rPr>
                <w:delText>Hides previous information messages from the event viewer list. Note the event viewer can reveal all messages by selecting the show acknowledged control.</w:delText>
              </w:r>
            </w:del>
          </w:p>
        </w:tc>
      </w:tr>
      <w:tr w:rsidR="000C1454" w:rsidDel="008E526A" w:rsidTr="00043F59">
        <w:trPr>
          <w:trHeight w:val="567"/>
          <w:del w:id="313" w:author="Chris Ringrow" w:date="2019-12-05T09:07:00Z"/>
        </w:trPr>
        <w:tc>
          <w:tcPr>
            <w:tcW w:w="1554" w:type="dxa"/>
            <w:vAlign w:val="center"/>
          </w:tcPr>
          <w:p w:rsidR="000C1454" w:rsidDel="008E526A" w:rsidRDefault="000C1454">
            <w:pPr>
              <w:rPr>
                <w:del w:id="314" w:author="Chris Ringrow" w:date="2019-12-05T09:07:00Z"/>
                <w:lang w:val="en-US"/>
              </w:rPr>
            </w:pPr>
            <w:del w:id="315" w:author="Chris Ringrow" w:date="2019-12-05T09:07:00Z">
              <w:r w:rsidDel="008E526A">
                <w:rPr>
                  <w:lang w:val="en-US"/>
                </w:rPr>
                <w:delText>Warning</w:delText>
              </w:r>
            </w:del>
          </w:p>
        </w:tc>
        <w:tc>
          <w:tcPr>
            <w:tcW w:w="7630" w:type="dxa"/>
            <w:vAlign w:val="center"/>
          </w:tcPr>
          <w:p w:rsidR="000C1454" w:rsidDel="008E526A" w:rsidRDefault="000C1454" w:rsidP="000C1454">
            <w:pPr>
              <w:numPr>
                <w:ilvl w:val="0"/>
                <w:numId w:val="19"/>
              </w:numPr>
              <w:rPr>
                <w:del w:id="316" w:author="Chris Ringrow" w:date="2019-12-05T09:07:00Z"/>
                <w:lang w:val="en-US"/>
              </w:rPr>
            </w:pPr>
            <w:del w:id="317" w:author="Chris Ringrow" w:date="2019-12-05T09:07:00Z">
              <w:r w:rsidDel="008E526A">
                <w:rPr>
                  <w:lang w:val="en-US"/>
                </w:rPr>
                <w:delText>Acknowledges all Warning messages.</w:delText>
              </w:r>
            </w:del>
          </w:p>
          <w:p w:rsidR="000C1454" w:rsidDel="008E526A" w:rsidRDefault="000C1454" w:rsidP="000C1454">
            <w:pPr>
              <w:numPr>
                <w:ilvl w:val="0"/>
                <w:numId w:val="19"/>
              </w:numPr>
              <w:rPr>
                <w:del w:id="318" w:author="Chris Ringrow" w:date="2019-12-05T09:07:00Z"/>
                <w:lang w:val="en-US"/>
              </w:rPr>
            </w:pPr>
            <w:del w:id="319" w:author="Chris Ringrow" w:date="2019-12-05T09:07:00Z">
              <w:r w:rsidDel="008E526A">
                <w:rPr>
                  <w:lang w:val="en-US"/>
                </w:rPr>
                <w:delText>Re-sets the TSP icon colour.</w:delText>
              </w:r>
            </w:del>
          </w:p>
          <w:p w:rsidR="000C1454" w:rsidDel="008E526A" w:rsidRDefault="000C1454" w:rsidP="000C1454">
            <w:pPr>
              <w:numPr>
                <w:ilvl w:val="0"/>
                <w:numId w:val="19"/>
              </w:numPr>
              <w:rPr>
                <w:del w:id="320" w:author="Chris Ringrow" w:date="2019-12-05T09:07:00Z"/>
                <w:lang w:val="en-US"/>
              </w:rPr>
            </w:pPr>
            <w:del w:id="321" w:author="Chris Ringrow" w:date="2019-12-05T09:07:00Z">
              <w:r w:rsidDel="008E526A">
                <w:rPr>
                  <w:lang w:val="en-US"/>
                </w:rPr>
                <w:delText>Hides previous Warning messages from the event viewer list. Note the event viewer can reveal all messages by selecting the show acknowledged control.</w:delText>
              </w:r>
            </w:del>
          </w:p>
        </w:tc>
      </w:tr>
      <w:tr w:rsidR="000C1454" w:rsidDel="008E526A" w:rsidTr="00043F59">
        <w:trPr>
          <w:trHeight w:val="567"/>
          <w:del w:id="322" w:author="Chris Ringrow" w:date="2019-12-05T09:07:00Z"/>
        </w:trPr>
        <w:tc>
          <w:tcPr>
            <w:tcW w:w="1554" w:type="dxa"/>
            <w:vAlign w:val="center"/>
          </w:tcPr>
          <w:p w:rsidR="000C1454" w:rsidDel="008E526A" w:rsidRDefault="000C1454">
            <w:pPr>
              <w:rPr>
                <w:del w:id="323" w:author="Chris Ringrow" w:date="2019-12-05T09:07:00Z"/>
                <w:lang w:val="en-US"/>
              </w:rPr>
            </w:pPr>
            <w:del w:id="324" w:author="Chris Ringrow" w:date="2019-12-05T09:07:00Z">
              <w:r w:rsidDel="008E526A">
                <w:rPr>
                  <w:lang w:val="en-US"/>
                </w:rPr>
                <w:delText>Error</w:delText>
              </w:r>
            </w:del>
          </w:p>
        </w:tc>
        <w:tc>
          <w:tcPr>
            <w:tcW w:w="7630" w:type="dxa"/>
            <w:vAlign w:val="center"/>
          </w:tcPr>
          <w:p w:rsidR="000C1454" w:rsidDel="008E526A" w:rsidRDefault="000C1454" w:rsidP="000C1454">
            <w:pPr>
              <w:numPr>
                <w:ilvl w:val="0"/>
                <w:numId w:val="20"/>
              </w:numPr>
              <w:rPr>
                <w:del w:id="325" w:author="Chris Ringrow" w:date="2019-12-05T09:07:00Z"/>
                <w:lang w:val="en-US"/>
              </w:rPr>
            </w:pPr>
            <w:del w:id="326" w:author="Chris Ringrow" w:date="2019-12-05T09:07:00Z">
              <w:r w:rsidDel="008E526A">
                <w:rPr>
                  <w:lang w:val="en-US"/>
                </w:rPr>
                <w:delText>Acknowledges all Error messages.</w:delText>
              </w:r>
            </w:del>
          </w:p>
          <w:p w:rsidR="000C1454" w:rsidDel="008E526A" w:rsidRDefault="000C1454" w:rsidP="000C1454">
            <w:pPr>
              <w:numPr>
                <w:ilvl w:val="0"/>
                <w:numId w:val="20"/>
              </w:numPr>
              <w:rPr>
                <w:del w:id="327" w:author="Chris Ringrow" w:date="2019-12-05T09:07:00Z"/>
                <w:lang w:val="en-US"/>
              </w:rPr>
            </w:pPr>
            <w:del w:id="328" w:author="Chris Ringrow" w:date="2019-12-05T09:07:00Z">
              <w:r w:rsidDel="008E526A">
                <w:rPr>
                  <w:lang w:val="en-US"/>
                </w:rPr>
                <w:delText>Re-sets the TSP icon colour.</w:delText>
              </w:r>
            </w:del>
          </w:p>
          <w:p w:rsidR="000C1454" w:rsidDel="008E526A" w:rsidRDefault="000C1454" w:rsidP="000C1454">
            <w:pPr>
              <w:numPr>
                <w:ilvl w:val="0"/>
                <w:numId w:val="20"/>
              </w:numPr>
              <w:rPr>
                <w:del w:id="329" w:author="Chris Ringrow" w:date="2019-12-05T09:07:00Z"/>
                <w:lang w:val="en-US"/>
              </w:rPr>
            </w:pPr>
            <w:del w:id="330" w:author="Chris Ringrow" w:date="2019-12-05T09:07:00Z">
              <w:r w:rsidDel="008E526A">
                <w:rPr>
                  <w:lang w:val="en-US"/>
                </w:rPr>
                <w:delText>Hides previous Error messages from the event viewer list. Note the event viewer can reveal all messages by selecting the show acknowledged control.</w:delText>
              </w:r>
            </w:del>
          </w:p>
        </w:tc>
      </w:tr>
    </w:tbl>
    <w:p w:rsidR="000C1454" w:rsidRDefault="000C1454" w:rsidP="00043F59"/>
    <w:p w:rsidR="000C1454" w:rsidRDefault="000C1454">
      <w:pPr>
        <w:jc w:val="center"/>
        <w:rPr>
          <w:lang w:val="en-US"/>
        </w:rPr>
        <w:sectPr w:rsidR="000C1454">
          <w:type w:val="continuous"/>
          <w:pgSz w:w="11906" w:h="16838" w:code="9"/>
          <w:pgMar w:top="1418" w:right="1418" w:bottom="1418" w:left="1418" w:header="709" w:footer="709" w:gutter="0"/>
          <w:cols w:space="708"/>
          <w:docGrid w:linePitch="360"/>
        </w:sectPr>
      </w:pPr>
    </w:p>
    <w:p w:rsidR="000C1454" w:rsidRDefault="000C1454">
      <w:pPr>
        <w:pStyle w:val="Heading2"/>
      </w:pPr>
      <w:bookmarkStart w:id="331" w:name="_Toc26429552"/>
      <w:r>
        <w:lastRenderedPageBreak/>
        <w:t xml:space="preserve">List of </w:t>
      </w:r>
      <w:commentRangeStart w:id="332"/>
      <w:r>
        <w:t>messages</w:t>
      </w:r>
      <w:commentRangeEnd w:id="332"/>
      <w:r w:rsidR="00170B9E">
        <w:rPr>
          <w:rStyle w:val="CommentReference"/>
          <w:b w:val="0"/>
          <w:bCs w:val="0"/>
          <w:lang w:val="en-GB"/>
        </w:rPr>
        <w:commentReference w:id="332"/>
      </w:r>
      <w:bookmarkEnd w:id="331"/>
    </w:p>
    <w:p w:rsidR="000C1454" w:rsidRDefault="000C1454">
      <w:pPr>
        <w:rPr>
          <w:lang w:val="en-US"/>
        </w:rPr>
      </w:pPr>
      <w:r>
        <w:rPr>
          <w:lang w:val="en-US"/>
        </w:rPr>
        <w:t>The list of messages available in the system is presented below, organised in order of severity into Information, warning and error messages.</w:t>
      </w:r>
    </w:p>
    <w:p w:rsidR="000C1454" w:rsidRDefault="000C1454">
      <w:pPr>
        <w:rPr>
          <w:lang w:val="en-US"/>
        </w:rPr>
      </w:pPr>
      <w:r>
        <w:rPr>
          <w:lang w:val="en-US"/>
        </w:rPr>
        <w:t xml:space="preserve">Within each message class, the Short </w:t>
      </w:r>
      <w:proofErr w:type="gramStart"/>
      <w:r>
        <w:rPr>
          <w:lang w:val="en-US"/>
        </w:rPr>
        <w:t>names (which is</w:t>
      </w:r>
      <w:proofErr w:type="gramEnd"/>
      <w:r>
        <w:rPr>
          <w:lang w:val="en-US"/>
        </w:rPr>
        <w:t xml:space="preserve"> revealed when hovering over an icon) are arranged in alphabetical order.</w:t>
      </w:r>
    </w:p>
    <w:p w:rsidR="000C1454" w:rsidRDefault="000C1454">
      <w:pPr>
        <w:rPr>
          <w:lang w:val="en-US"/>
        </w:rPr>
      </w:pPr>
    </w:p>
    <w:p w:rsidR="000C1454" w:rsidRDefault="000C1454">
      <w:pPr>
        <w:pStyle w:val="Heading3"/>
      </w:pPr>
      <w:bookmarkStart w:id="333" w:name="_Toc26429553"/>
      <w:r>
        <w:t>Information messages</w:t>
      </w:r>
      <w:bookmarkEnd w:id="333"/>
    </w:p>
    <w:tbl>
      <w:tblPr>
        <w:tblW w:w="1485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880"/>
        <w:gridCol w:w="3300"/>
        <w:gridCol w:w="1220"/>
        <w:gridCol w:w="1300"/>
        <w:gridCol w:w="5077"/>
        <w:gridCol w:w="3077"/>
      </w:tblGrid>
      <w:tr w:rsidR="000C1454" w:rsidTr="00A65AB9">
        <w:trPr>
          <w:trHeight w:val="454"/>
          <w:tblHeader/>
        </w:trPr>
        <w:tc>
          <w:tcPr>
            <w:tcW w:w="880"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Severity</w:t>
            </w:r>
          </w:p>
        </w:tc>
        <w:tc>
          <w:tcPr>
            <w:tcW w:w="3300"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proofErr w:type="spellStart"/>
            <w:r>
              <w:rPr>
                <w:b/>
                <w:bCs/>
                <w:sz w:val="18"/>
              </w:rPr>
              <w:t>Short_Name</w:t>
            </w:r>
            <w:proofErr w:type="spellEnd"/>
          </w:p>
        </w:tc>
        <w:tc>
          <w:tcPr>
            <w:tcW w:w="1220"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Reporter</w:t>
            </w:r>
          </w:p>
        </w:tc>
        <w:tc>
          <w:tcPr>
            <w:tcW w:w="1300"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Event Source</w:t>
            </w:r>
          </w:p>
        </w:tc>
        <w:tc>
          <w:tcPr>
            <w:tcW w:w="5077"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Description</w:t>
            </w:r>
          </w:p>
        </w:tc>
        <w:tc>
          <w:tcPr>
            <w:tcW w:w="3077" w:type="dxa"/>
            <w:shd w:val="clear" w:color="auto" w:fill="EEECE1" w:themeFill="background2"/>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Action</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ALARM_ACTIVE</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 is still active</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event log</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ALARM_CLEARED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 has been cleared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ALARM_SET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Alarm has been activated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event log</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The partition has passed all tests.</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 video colour event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COL_EVENT_10</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#10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COL_EVENT_11</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#11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COL_EVENT_12</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#12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COL_EVENT_13</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#13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COL_EVENT_14</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#14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COL_EVENT_15</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#15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COL_EVENT_16</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#16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COL_EVENT_2</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#2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COL_EVENT_3</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#3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lastRenderedPageBreak/>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COL_EVENT_4</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#4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COL_EVENT_5</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#5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COL_EVENT_6</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#6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COL_EVENT_7</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#7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COL_EVENT_8</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#8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COL_EVENT_9</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Colour Event #9 detected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COMPRESSED_FOLDER</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r>
              <w:rPr>
                <w:sz w:val="18"/>
              </w:rPr>
              <w:t xml:space="preserve"> has compressed a folder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CONFIG_UPDATE</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ConfigMon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ConfigMon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Configuration has been automatically updated and/or copied to a remote system</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DELETED_FOLDER</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r>
              <w:rPr>
                <w:sz w:val="18"/>
              </w:rPr>
              <w:t xml:space="preserve"> service successfully deleted folder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DISK_IO_RECOVERED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 xml:space="preserve">The </w:t>
            </w:r>
            <w:proofErr w:type="spellStart"/>
            <w:r>
              <w:rPr>
                <w:sz w:val="18"/>
              </w:rPr>
              <w:t>DiskWrite</w:t>
            </w:r>
            <w:proofErr w:type="spellEnd"/>
            <w:r>
              <w:rPr>
                <w:sz w:val="18"/>
              </w:rPr>
              <w:t xml:space="preserve"> service has resumed normal operation after a hard disk IO timeout.  Data has been lost</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disk capacity / operation</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DISK_NORMAL</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DiskWrite</w:t>
            </w:r>
            <w:proofErr w:type="spellEnd"/>
            <w:r>
              <w:rPr>
                <w:sz w:val="18"/>
              </w:rPr>
              <w:t xml:space="preserve"> service is operating normally</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DISK_STARTED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DiskWrite</w:t>
            </w:r>
            <w:proofErr w:type="spellEnd"/>
            <w:r>
              <w:rPr>
                <w:sz w:val="18"/>
              </w:rPr>
              <w:t xml:space="preserve">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DISK_STOPPED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DiskWrite</w:t>
            </w:r>
            <w:proofErr w:type="spellEnd"/>
            <w:r>
              <w:rPr>
                <w:sz w:val="18"/>
              </w:rPr>
              <w:t xml:space="preserve">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GAP_END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End of gap in video data</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I_FRAME</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Recorder has detected a complete I-Frame.</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LOG_STOP</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Monitoring stopped for application</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NET_STARTED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NetCapture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lastRenderedPageBreak/>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NET_STOPPED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NetCapture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NTP_ADJUST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 Daemon has made a minor adjustment to the system clock</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NTP_CONNECTION</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 server connection established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NTP_DRIFT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Minor difference noted between system clock and reported NTP time</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REC_START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Recorder is running</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SERVER_CONNECTED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r>
              <w:rPr>
                <w:sz w:val="18"/>
              </w:rPr>
              <w:t xml:space="preserve"> has established a PING connection</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SKIPPING_FOLDER</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r>
              <w:rPr>
                <w:sz w:val="18"/>
              </w:rPr>
              <w:t xml:space="preserve"> had no changes to make to the folder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SNMP_HDD_INSERTED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An HDD has been added to the system</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RAID set</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SNMP_NTP_UNKNOWN</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r>
              <w:rPr>
                <w:sz w:val="18"/>
              </w:rPr>
              <w:t xml:space="preserve"> received an unknown message from NTP</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configuration</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SNMP_RAID_LOGIN</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User has logged into RAID controller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SNMP_RAID_TEST</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r>
              <w:rPr>
                <w:sz w:val="18"/>
              </w:rPr>
              <w:t xml:space="preserve"> received a test message from RAID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SNMP_RAID_UNKNOWN</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r>
              <w:rPr>
                <w:sz w:val="18"/>
              </w:rPr>
              <w:t xml:space="preserve"> received an unknown message from RAID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Check configuration</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SNMP_REBUILD_COMPLETE</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RAID has completed rebuilding a HDD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SOURCE_OK</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Recorder is operating normally</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SOURCE_OK_TRANS</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Recorder is operating normally</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r>
              <w:rPr>
                <w:sz w:val="18"/>
              </w:rPr>
              <w:t xml:space="preserve">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r>
              <w:rPr>
                <w:sz w:val="18"/>
              </w:rPr>
              <w:t xml:space="preserv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lastRenderedPageBreak/>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ConfigMon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ConfigMon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Config</w:t>
            </w:r>
            <w:proofErr w:type="spellEnd"/>
            <w:r>
              <w:rPr>
                <w:sz w:val="18"/>
              </w:rPr>
              <w:t xml:space="preserve"> Monitor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r>
              <w:rPr>
                <w:sz w:val="18"/>
              </w:rPr>
              <w:t xml:space="preserve">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LogClient</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LogClient</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LogClient</w:t>
            </w:r>
            <w:proofErr w:type="spellEnd"/>
            <w:r>
              <w:rPr>
                <w:sz w:val="18"/>
              </w:rPr>
              <w:t xml:space="preserve">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Logger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 Monitor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 Daemon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r>
              <w:rPr>
                <w:sz w:val="18"/>
              </w:rPr>
              <w:t xml:space="preserve">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r>
              <w:rPr>
                <w:sz w:val="18"/>
              </w:rPr>
              <w:t xml:space="preserv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r>
              <w:rPr>
                <w:sz w:val="18"/>
              </w:rPr>
              <w:t xml:space="preserve">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STARTED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 Service has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r>
              <w:rPr>
                <w:sz w:val="18"/>
              </w:rPr>
              <w:t xml:space="preserve">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r>
              <w:rPr>
                <w:sz w:val="18"/>
              </w:rPr>
              <w:t xml:space="preserve"> has finished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ConfigMon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ConfigMon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Config</w:t>
            </w:r>
            <w:proofErr w:type="spellEnd"/>
            <w:r>
              <w:rPr>
                <w:sz w:val="18"/>
              </w:rPr>
              <w:t xml:space="preserve"> Monitor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DiskMan</w:t>
            </w:r>
            <w:proofErr w:type="spellEnd"/>
            <w:r>
              <w:rPr>
                <w:sz w:val="18"/>
              </w:rPr>
              <w:t xml:space="preserve">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LogClient</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LogClient</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LogClient</w:t>
            </w:r>
            <w:proofErr w:type="spellEnd"/>
            <w:r>
              <w:rPr>
                <w:sz w:val="18"/>
              </w:rPr>
              <w:t xml:space="preserve">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Logger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LogMon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Log Monitor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lastRenderedPageBreak/>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NTP Daemon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RecMan</w:t>
            </w:r>
            <w:proofErr w:type="spellEnd"/>
            <w:r>
              <w:rPr>
                <w:sz w:val="18"/>
              </w:rPr>
              <w:t xml:space="preserve">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ServerMon</w:t>
            </w:r>
            <w:proofErr w:type="spellEnd"/>
            <w:r>
              <w:rPr>
                <w:sz w:val="18"/>
              </w:rPr>
              <w:t xml:space="preserv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SnmpMon</w:t>
            </w:r>
            <w:proofErr w:type="spellEnd"/>
            <w:r>
              <w:rPr>
                <w:sz w:val="18"/>
              </w:rPr>
              <w:t xml:space="preserve"> started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STOPPED</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w:t>
            </w:r>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 Service has stopped</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UNCOMPRESSED_FOLDER</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ArchiveMan</w:t>
            </w:r>
            <w:proofErr w:type="spellEnd"/>
            <w:r>
              <w:rPr>
                <w:sz w:val="18"/>
              </w:rPr>
              <w:t xml:space="preserve"> has uncompressed a folder</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r w:rsidR="000C1454">
        <w:trPr>
          <w:trHeight w:val="454"/>
        </w:trPr>
        <w:tc>
          <w:tcPr>
            <w:tcW w:w="88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INFO</w:t>
            </w:r>
          </w:p>
        </w:tc>
        <w:tc>
          <w:tcPr>
            <w:tcW w:w="3300"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WATCHDOG_NORMAL</w:t>
            </w:r>
          </w:p>
        </w:tc>
        <w:tc>
          <w:tcPr>
            <w:tcW w:w="122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1300"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p>
        </w:tc>
        <w:tc>
          <w:tcPr>
            <w:tcW w:w="5077" w:type="dxa"/>
            <w:noWrap/>
            <w:tcMar>
              <w:top w:w="12" w:type="dxa"/>
              <w:left w:w="12" w:type="dxa"/>
              <w:bottom w:w="0" w:type="dxa"/>
              <w:right w:w="12" w:type="dxa"/>
            </w:tcMar>
            <w:vAlign w:val="center"/>
          </w:tcPr>
          <w:p w:rsidR="000C1454" w:rsidRDefault="000C1454">
            <w:pPr>
              <w:rPr>
                <w:rFonts w:eastAsia="Arial Unicode MS" w:cs="Arial Unicode MS"/>
                <w:sz w:val="18"/>
              </w:rPr>
            </w:pPr>
            <w:proofErr w:type="spellStart"/>
            <w:r>
              <w:rPr>
                <w:sz w:val="18"/>
              </w:rPr>
              <w:t>AlarmMan</w:t>
            </w:r>
            <w:proofErr w:type="spellEnd"/>
            <w:r>
              <w:rPr>
                <w:sz w:val="18"/>
              </w:rPr>
              <w:t xml:space="preserve"> detected Watchdog service</w:t>
            </w:r>
          </w:p>
        </w:tc>
        <w:tc>
          <w:tcPr>
            <w:tcW w:w="3077" w:type="dxa"/>
            <w:noWrap/>
            <w:tcMar>
              <w:top w:w="12" w:type="dxa"/>
              <w:left w:w="12" w:type="dxa"/>
              <w:bottom w:w="0" w:type="dxa"/>
              <w:right w:w="12" w:type="dxa"/>
            </w:tcMar>
            <w:vAlign w:val="center"/>
          </w:tcPr>
          <w:p w:rsidR="000C1454" w:rsidRDefault="000C1454">
            <w:pPr>
              <w:rPr>
                <w:rFonts w:eastAsia="Arial Unicode MS" w:cs="Arial Unicode MS"/>
                <w:sz w:val="18"/>
              </w:rPr>
            </w:pPr>
            <w:r>
              <w:rPr>
                <w:sz w:val="18"/>
              </w:rPr>
              <w:t>None</w:t>
            </w:r>
          </w:p>
        </w:tc>
      </w:tr>
    </w:tbl>
    <w:p w:rsidR="000C1454" w:rsidRDefault="000C1454"/>
    <w:p w:rsidR="000C1454" w:rsidRDefault="000C1454">
      <w:pPr>
        <w:pStyle w:val="Heading3"/>
      </w:pPr>
      <w:bookmarkStart w:id="334" w:name="_Toc26429554"/>
      <w:r>
        <w:t>Warning messages</w:t>
      </w:r>
      <w:bookmarkEnd w:id="334"/>
    </w:p>
    <w:tbl>
      <w:tblPr>
        <w:tblW w:w="1485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880"/>
        <w:gridCol w:w="3300"/>
        <w:gridCol w:w="1220"/>
        <w:gridCol w:w="1300"/>
        <w:gridCol w:w="5077"/>
        <w:gridCol w:w="3077"/>
      </w:tblGrid>
      <w:tr w:rsidR="000C1454" w:rsidTr="00A65AB9">
        <w:trPr>
          <w:trHeight w:val="454"/>
          <w:tblHeader/>
        </w:trPr>
        <w:tc>
          <w:tcPr>
            <w:tcW w:w="880"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Severity</w:t>
            </w:r>
          </w:p>
        </w:tc>
        <w:tc>
          <w:tcPr>
            <w:tcW w:w="3300"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proofErr w:type="spellStart"/>
            <w:r>
              <w:rPr>
                <w:b/>
                <w:bCs/>
                <w:sz w:val="18"/>
              </w:rPr>
              <w:t>Short_Name</w:t>
            </w:r>
            <w:proofErr w:type="spellEnd"/>
          </w:p>
        </w:tc>
        <w:tc>
          <w:tcPr>
            <w:tcW w:w="1220"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Reporter</w:t>
            </w:r>
          </w:p>
        </w:tc>
        <w:tc>
          <w:tcPr>
            <w:tcW w:w="1300"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Event Source</w:t>
            </w:r>
          </w:p>
        </w:tc>
        <w:tc>
          <w:tcPr>
            <w:tcW w:w="5077"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Description</w:t>
            </w:r>
          </w:p>
        </w:tc>
        <w:tc>
          <w:tcPr>
            <w:tcW w:w="3077" w:type="dxa"/>
            <w:shd w:val="clear" w:color="auto" w:fill="DDD9C3" w:themeFill="background2" w:themeFillShade="E6"/>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Action</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AlarmMan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AlarmMan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AlarmMan</w:t>
            </w:r>
            <w:proofErr w:type="spellEnd"/>
            <w:r>
              <w:rPr>
                <w:sz w:val="18"/>
              </w:rPr>
              <w:t xml:space="preserve">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WATCHDOG_TIMEOUT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AlarmMan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AlarmMan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AlarmMan</w:t>
            </w:r>
            <w:proofErr w:type="spellEnd"/>
            <w:r>
              <w:rPr>
                <w:sz w:val="18"/>
              </w:rPr>
              <w:t xml:space="preserve"> did not detect Watchdog service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Check Watchdog status</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FILE_ERROR</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ArchiveMan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ArchiveMan</w:t>
            </w:r>
            <w:proofErr w:type="spellEnd"/>
            <w:r>
              <w:rPr>
                <w:sz w:val="18"/>
              </w:rPr>
              <w:t xml:space="preserve"> has failed to process a file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Data on disk is no affected</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DiskMan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DiskMan</w:t>
            </w:r>
            <w:proofErr w:type="spellEnd"/>
            <w:r>
              <w:rPr>
                <w:sz w:val="18"/>
              </w:rPr>
              <w:t xml:space="preserve">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LogMon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LogMon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Logger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NTP_LARGE_ADJUST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 Daemon has made a large adjustment to the system clock</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Check NTP source as this may indicate a failure within the system</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NTP_LARGE_DRIFT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Large difference between system clock and reported NTP time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System will automatically adjust system clock when delay timer expires</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DISK_BUFFER_RECOVERY</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DiskWrite</w:t>
            </w:r>
            <w:proofErr w:type="spellEnd"/>
            <w:r>
              <w:rPr>
                <w:sz w:val="18"/>
              </w:rPr>
              <w:t xml:space="preserve"> service is swapping buffer to disk to avoid data loss</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recover</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lastRenderedPageBreak/>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DISK_WATCHDOG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DiskWrite</w:t>
            </w:r>
            <w:proofErr w:type="spellEnd"/>
            <w:r>
              <w:rPr>
                <w:sz w:val="18"/>
              </w:rPr>
              <w:t xml:space="preserve">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DROPPED_FRAME</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DiskWrite</w:t>
            </w:r>
            <w:proofErr w:type="spellEnd"/>
            <w:r>
              <w:rPr>
                <w:sz w:val="18"/>
              </w:rPr>
              <w:t xml:space="preserve"> service has dropped one or more video frames</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recover</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GAP_IN_PROGRESS</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Gap in progress in video data</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 </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GAP_START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Start of gap in video data</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Manually copy data from backup recorder</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LOG_LATE_START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Application was detected before it was registration</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None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LOW_COMPRESSION</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 video min compression rate exceeded</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Check video source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RES_CHANGE</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 video has changed resolution</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Check video source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RES_CHANGE_OK</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Record resolution matches detected resolution</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None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RecMan</w:t>
            </w:r>
            <w:proofErr w:type="spellEnd"/>
            <w:r>
              <w:rPr>
                <w:sz w:val="18"/>
              </w:rPr>
              <w:t xml:space="preserve"> service has had a watchdog failure</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SNMP_RAID_REBUILDING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RAID set rebuilding has begun</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Wait for RAID set to rebuild.</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SNMP_REBUILD_RAIDSET</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RAID set needs rebuilding</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None</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SNMP_UNKNOWN</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proofErr w:type="spellStart"/>
            <w:r>
              <w:rPr>
                <w:sz w:val="18"/>
              </w:rPr>
              <w:t>SnmpMon</w:t>
            </w:r>
            <w:proofErr w:type="spellEnd"/>
            <w:r>
              <w:rPr>
                <w:sz w:val="18"/>
              </w:rPr>
              <w:t xml:space="preserve"> has received an unknown event</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Update configuration</w:t>
            </w:r>
          </w:p>
        </w:tc>
      </w:tr>
      <w:tr w:rsidR="00E72463">
        <w:trPr>
          <w:trHeight w:val="454"/>
        </w:trPr>
        <w:tc>
          <w:tcPr>
            <w:tcW w:w="88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WARN</w:t>
            </w:r>
          </w:p>
        </w:tc>
        <w:tc>
          <w:tcPr>
            <w:tcW w:w="3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22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1300"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w:t>
            </w:r>
          </w:p>
        </w:tc>
        <w:tc>
          <w:tcPr>
            <w:tcW w:w="5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Watchdog Service has detected a service timeout</w:t>
            </w:r>
          </w:p>
        </w:tc>
        <w:tc>
          <w:tcPr>
            <w:tcW w:w="3077" w:type="dxa"/>
            <w:noWrap/>
            <w:tcMar>
              <w:top w:w="12" w:type="dxa"/>
              <w:left w:w="12" w:type="dxa"/>
              <w:bottom w:w="0" w:type="dxa"/>
              <w:right w:w="12" w:type="dxa"/>
            </w:tcMar>
            <w:vAlign w:val="center"/>
          </w:tcPr>
          <w:p w:rsidR="00E72463" w:rsidRDefault="00E72463">
            <w:pPr>
              <w:rPr>
                <w:rFonts w:eastAsia="Arial Unicode MS" w:cs="Arial Unicode MS"/>
                <w:sz w:val="18"/>
              </w:rPr>
            </w:pPr>
            <w:r>
              <w:rPr>
                <w:sz w:val="18"/>
              </w:rPr>
              <w:t>Software will automatically restart</w:t>
            </w:r>
          </w:p>
        </w:tc>
      </w:tr>
    </w:tbl>
    <w:p w:rsidR="000C1454" w:rsidRDefault="000C1454">
      <w:pPr>
        <w:rPr>
          <w:lang w:val="en-US"/>
        </w:rPr>
      </w:pPr>
    </w:p>
    <w:p w:rsidR="000C1454" w:rsidRDefault="000C1454">
      <w:pPr>
        <w:pStyle w:val="Heading3"/>
      </w:pPr>
      <w:bookmarkStart w:id="335" w:name="_Toc26429555"/>
      <w:r>
        <w:t>Error messages</w:t>
      </w:r>
      <w:bookmarkEnd w:id="335"/>
    </w:p>
    <w:tbl>
      <w:tblPr>
        <w:tblW w:w="1485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880"/>
        <w:gridCol w:w="3300"/>
        <w:gridCol w:w="1220"/>
        <w:gridCol w:w="1300"/>
        <w:gridCol w:w="5077"/>
        <w:gridCol w:w="3077"/>
      </w:tblGrid>
      <w:tr w:rsidR="000C1454" w:rsidTr="00A65AB9">
        <w:trPr>
          <w:trHeight w:val="454"/>
          <w:tblHeader/>
        </w:trPr>
        <w:tc>
          <w:tcPr>
            <w:tcW w:w="880"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Severity</w:t>
            </w:r>
          </w:p>
        </w:tc>
        <w:tc>
          <w:tcPr>
            <w:tcW w:w="3300"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proofErr w:type="spellStart"/>
            <w:r>
              <w:rPr>
                <w:b/>
                <w:bCs/>
                <w:sz w:val="18"/>
              </w:rPr>
              <w:t>Short_Name</w:t>
            </w:r>
            <w:proofErr w:type="spellEnd"/>
          </w:p>
        </w:tc>
        <w:tc>
          <w:tcPr>
            <w:tcW w:w="1220"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Reporter</w:t>
            </w:r>
          </w:p>
        </w:tc>
        <w:tc>
          <w:tcPr>
            <w:tcW w:w="1300"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Event Source</w:t>
            </w:r>
          </w:p>
        </w:tc>
        <w:tc>
          <w:tcPr>
            <w:tcW w:w="5077"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Description</w:t>
            </w:r>
          </w:p>
        </w:tc>
        <w:tc>
          <w:tcPr>
            <w:tcW w:w="3077" w:type="dxa"/>
            <w:shd w:val="clear" w:color="auto" w:fill="C4BC96" w:themeFill="background2" w:themeFillShade="BF"/>
            <w:noWrap/>
            <w:tcMar>
              <w:top w:w="12" w:type="dxa"/>
              <w:left w:w="12" w:type="dxa"/>
              <w:bottom w:w="0" w:type="dxa"/>
              <w:right w:w="12" w:type="dxa"/>
            </w:tcMar>
            <w:vAlign w:val="center"/>
          </w:tcPr>
          <w:p w:rsidR="000C1454" w:rsidRDefault="000C1454">
            <w:pPr>
              <w:jc w:val="center"/>
              <w:rPr>
                <w:rFonts w:eastAsia="Arial Unicode MS" w:cs="Arial Unicode MS"/>
                <w:b/>
                <w:bCs/>
                <w:sz w:val="18"/>
              </w:rPr>
            </w:pPr>
            <w:r>
              <w:rPr>
                <w:b/>
                <w:bCs/>
                <w:sz w:val="18"/>
              </w:rPr>
              <w:t>Action</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MISSING_FOLDER</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ArchiveMan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ArchiveMan</w:t>
            </w:r>
            <w:proofErr w:type="spellEnd"/>
            <w:r>
              <w:rPr>
                <w:sz w:val="18"/>
              </w:rPr>
              <w:t xml:space="preserve"> did not find any data within the folder.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configuration settings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BAD_IO</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ConfigMon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ConfigMon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IO Error accessing database file or folder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permissions on file and/or folder</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lastRenderedPageBreak/>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BAD_CONFIG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DiskMan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 xml:space="preserve">Error reading </w:t>
            </w:r>
            <w:proofErr w:type="spellStart"/>
            <w:r>
              <w:rPr>
                <w:sz w:val="18"/>
              </w:rPr>
              <w:t>config</w:t>
            </w:r>
            <w:proofErr w:type="spellEnd"/>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 xml:space="preserve">Check </w:t>
            </w:r>
            <w:proofErr w:type="spellStart"/>
            <w:r>
              <w:rPr>
                <w:sz w:val="18"/>
              </w:rPr>
              <w:t>config</w:t>
            </w:r>
            <w:proofErr w:type="spellEnd"/>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DELETE_FAILED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DiskMan</w:t>
            </w:r>
            <w:proofErr w:type="spellEnd"/>
            <w:r>
              <w:rPr>
                <w:sz w:val="18"/>
              </w:rPr>
              <w:t xml:space="preserve"> service was unable to delete folder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disk access. When fixed, software will automatically recover</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EXCEEDING_THRESHOLD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 free threshold exceeded and nothing to delete</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Manually free disk space by archiving old files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MISSING_FOLDER</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DiskMan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DiskMan</w:t>
            </w:r>
            <w:proofErr w:type="spellEnd"/>
            <w:r>
              <w:rPr>
                <w:sz w:val="18"/>
              </w:rPr>
              <w:t xml:space="preserve"> could not find a folder to maintain</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Manually check configuration</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LOG_FAILED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LogClient</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LogClient</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LogClient</w:t>
            </w:r>
            <w:proofErr w:type="spellEnd"/>
            <w:r>
              <w:rPr>
                <w:sz w:val="18"/>
              </w:rPr>
              <w:t xml:space="preserve"> has failed to complete action</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for latest software updates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SMTP_TIMEOUT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LogMon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LogMon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Unable to access SMTP server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SMTP access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BAD_CONFIG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 Daemon has an invalid setting</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configuration</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NTP_TIMEOUT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w:t>
            </w:r>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NTP Daemon timed out trying to contact server</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NTP server and LAN connectivity</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DISK_BUFFER_OVERFLOW</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Record buffer error detected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Software will automatically restart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DISK_FRC_WATCHDOG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FRC</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Sentinel Recorder has had a watchdog failure</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Sentinel Recorder and network connections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DISK_IO_FAILURE</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DiskWrite</w:t>
            </w:r>
            <w:proofErr w:type="spellEnd"/>
            <w:r>
              <w:rPr>
                <w:sz w:val="18"/>
              </w:rPr>
              <w:t xml:space="preserve"> service was unable to write video to disk</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disk access</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NET_WATCHDOG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NetCapture service has had a watchdog failure</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Software will automatically restart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NO_SOURCE</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Source video not detected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video source</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NO_SOURCE_TRANS</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SOURCE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 xml:space="preserve">FRC is reporting 1 or more frames </w:t>
            </w:r>
            <w:proofErr w:type="gramStart"/>
            <w:r>
              <w:rPr>
                <w:sz w:val="18"/>
              </w:rPr>
              <w:t>has</w:t>
            </w:r>
            <w:proofErr w:type="gramEnd"/>
            <w:r>
              <w:rPr>
                <w:sz w:val="18"/>
              </w:rPr>
              <w:t xml:space="preserve"> no source. (Diagnostics)</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video source</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REC_WATCHDOG</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DRIVE</w:t>
            </w:r>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Recorder watchdog has expired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Software will automatically restart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UNKNOWN_CHANNEL</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 xml:space="preserve">Channel not registered in </w:t>
            </w:r>
            <w:proofErr w:type="spellStart"/>
            <w:r>
              <w:rPr>
                <w:sz w:val="18"/>
              </w:rPr>
              <w:t>config</w:t>
            </w:r>
            <w:proofErr w:type="spellEnd"/>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 xml:space="preserve">Check </w:t>
            </w:r>
            <w:proofErr w:type="spellStart"/>
            <w:r>
              <w:rPr>
                <w:sz w:val="18"/>
              </w:rPr>
              <w:t>config</w:t>
            </w:r>
            <w:proofErr w:type="spellEnd"/>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UNKNOWN_EVENT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Received unknown event ID on network</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 xml:space="preserve">Check </w:t>
            </w:r>
            <w:proofErr w:type="spellStart"/>
            <w:r>
              <w:rPr>
                <w:sz w:val="18"/>
              </w:rPr>
              <w:t>config</w:t>
            </w:r>
            <w:proofErr w:type="spellEnd"/>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lastRenderedPageBreak/>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UNKNOWN_STATE</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RecMan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Received unknown state on network</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NetCapture version</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SERVER_TIMEOUT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ServerMon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ServerMon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ServerMon</w:t>
            </w:r>
            <w:proofErr w:type="spellEnd"/>
            <w:r>
              <w:rPr>
                <w:sz w:val="18"/>
              </w:rPr>
              <w:t xml:space="preserve"> was unable to PING connection</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network connectivity</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SNMP_HDD_REMOVED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A HDD has been removed from the system</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Check RAID set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SNMP_LAN_DISCONNECT</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r>
              <w:rPr>
                <w:sz w:val="18"/>
              </w:rPr>
              <w:t xml:space="preserve"> has detected NTP has stopped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Software will automatically restart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SNMP_RAID_DEVICE_FAILED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An HDD has failed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Replace HDD at earliest opportunity</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SNMP_RAID_VOLUME_DEGRADED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Volume within RAID set has degraded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Rebuilding has started</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SNMP_RAID_VOLUME_FAILED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Volume within RAID set has failed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Replace faulty hardware, and rebuild raid set</w:t>
            </w:r>
          </w:p>
        </w:tc>
      </w:tr>
      <w:tr w:rsidR="00244031">
        <w:trPr>
          <w:trHeight w:val="454"/>
        </w:trPr>
        <w:tc>
          <w:tcPr>
            <w:tcW w:w="88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ERR</w:t>
            </w:r>
          </w:p>
        </w:tc>
        <w:tc>
          <w:tcPr>
            <w:tcW w:w="3300"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SNMP_RAIDSET_DEGRADED</w:t>
            </w:r>
          </w:p>
        </w:tc>
        <w:tc>
          <w:tcPr>
            <w:tcW w:w="122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1300" w:type="dxa"/>
            <w:noWrap/>
            <w:tcMar>
              <w:top w:w="12" w:type="dxa"/>
              <w:left w:w="12" w:type="dxa"/>
              <w:bottom w:w="0" w:type="dxa"/>
              <w:right w:w="12" w:type="dxa"/>
            </w:tcMar>
            <w:vAlign w:val="center"/>
          </w:tcPr>
          <w:p w:rsidR="00244031" w:rsidRDefault="00244031">
            <w:pPr>
              <w:rPr>
                <w:rFonts w:eastAsia="Arial Unicode MS" w:cs="Arial Unicode MS"/>
                <w:sz w:val="18"/>
              </w:rPr>
            </w:pPr>
            <w:proofErr w:type="spellStart"/>
            <w:r>
              <w:rPr>
                <w:sz w:val="18"/>
              </w:rPr>
              <w:t>SnmpMon</w:t>
            </w:r>
            <w:proofErr w:type="spellEnd"/>
          </w:p>
        </w:tc>
        <w:tc>
          <w:tcPr>
            <w:tcW w:w="5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RAID set has been degraded because one or more drives have failed</w:t>
            </w:r>
          </w:p>
        </w:tc>
        <w:tc>
          <w:tcPr>
            <w:tcW w:w="3077" w:type="dxa"/>
            <w:noWrap/>
            <w:tcMar>
              <w:top w:w="12" w:type="dxa"/>
              <w:left w:w="12" w:type="dxa"/>
              <w:bottom w:w="0" w:type="dxa"/>
              <w:right w:w="12" w:type="dxa"/>
            </w:tcMar>
            <w:vAlign w:val="center"/>
          </w:tcPr>
          <w:p w:rsidR="00244031" w:rsidRDefault="00244031">
            <w:pPr>
              <w:rPr>
                <w:rFonts w:eastAsia="Arial Unicode MS" w:cs="Arial Unicode MS"/>
                <w:sz w:val="18"/>
              </w:rPr>
            </w:pPr>
            <w:r>
              <w:rPr>
                <w:sz w:val="18"/>
              </w:rPr>
              <w:t>Replace HDD at earliest opportunity</w:t>
            </w:r>
          </w:p>
        </w:tc>
      </w:tr>
    </w:tbl>
    <w:p w:rsidR="000C1454" w:rsidDel="00F0562A" w:rsidRDefault="000C1454">
      <w:pPr>
        <w:rPr>
          <w:del w:id="336" w:author="Chris Ringrow" w:date="2019-12-05T09:09:00Z"/>
          <w:lang w:val="en-US"/>
        </w:rPr>
      </w:pPr>
    </w:p>
    <w:p w:rsidR="00F0562A" w:rsidRDefault="00F0562A">
      <w:pPr>
        <w:rPr>
          <w:ins w:id="337" w:author="Chris Ringrow" w:date="2019-12-05T09:09:00Z"/>
          <w:lang w:val="en-US"/>
        </w:rPr>
      </w:pPr>
    </w:p>
    <w:p w:rsidR="00F0562A" w:rsidRDefault="00F0562A">
      <w:pPr>
        <w:rPr>
          <w:ins w:id="338" w:author="Chris Ringrow" w:date="2019-12-05T09:09:00Z"/>
          <w:lang w:val="en-US"/>
        </w:rPr>
      </w:pPr>
    </w:p>
    <w:p w:rsidR="00F0562A" w:rsidRDefault="00F0562A">
      <w:pPr>
        <w:rPr>
          <w:ins w:id="339" w:author="Chris Ringrow" w:date="2019-12-05T09:09:00Z"/>
          <w:lang w:val="en-US"/>
        </w:rPr>
      </w:pPr>
    </w:p>
    <w:p w:rsidR="00F0562A" w:rsidRDefault="00F0562A">
      <w:pPr>
        <w:rPr>
          <w:ins w:id="340" w:author="Chris Ringrow" w:date="2019-12-05T09:09:00Z"/>
          <w:lang w:val="en-US"/>
        </w:rPr>
      </w:pPr>
    </w:p>
    <w:p w:rsidR="00F0562A" w:rsidRDefault="00F0562A">
      <w:pPr>
        <w:rPr>
          <w:ins w:id="341" w:author="Chris Ringrow" w:date="2019-12-05T09:09:00Z"/>
          <w:lang w:val="en-US"/>
        </w:rPr>
      </w:pPr>
    </w:p>
    <w:p w:rsidR="00F0562A" w:rsidRDefault="00F0562A">
      <w:pPr>
        <w:rPr>
          <w:ins w:id="342" w:author="Chris Ringrow" w:date="2019-12-05T09:09:00Z"/>
          <w:lang w:val="en-US"/>
        </w:rPr>
      </w:pPr>
    </w:p>
    <w:p w:rsidR="00F0562A" w:rsidRDefault="00F0562A">
      <w:pPr>
        <w:rPr>
          <w:ins w:id="343" w:author="Chris Ringrow" w:date="2019-12-05T09:09:00Z"/>
          <w:lang w:val="en-US"/>
        </w:rPr>
      </w:pPr>
    </w:p>
    <w:p w:rsidR="00F0562A" w:rsidRDefault="00F0562A">
      <w:pPr>
        <w:rPr>
          <w:ins w:id="344" w:author="Chris Ringrow" w:date="2019-12-05T09:09:00Z"/>
          <w:lang w:val="en-US"/>
        </w:rPr>
      </w:pPr>
      <w:ins w:id="345" w:author="Chris Ringrow" w:date="2019-12-05T09:09:00Z">
        <w:r>
          <w:rPr>
            <w:lang w:val="en-US"/>
          </w:rPr>
          <w:br w:type="page"/>
        </w:r>
      </w:ins>
    </w:p>
    <w:p w:rsidR="000C1454" w:rsidRDefault="000C1454">
      <w:pPr>
        <w:rPr>
          <w:lang w:val="en-US"/>
        </w:rPr>
        <w:sectPr w:rsidR="000C1454">
          <w:type w:val="nextColumn"/>
          <w:pgSz w:w="16838" w:h="11906" w:orient="landscape" w:code="9"/>
          <w:pgMar w:top="1418" w:right="1418" w:bottom="1418" w:left="1418" w:header="709" w:footer="709" w:gutter="0"/>
          <w:cols w:space="708"/>
          <w:docGrid w:linePitch="360"/>
        </w:sectPr>
      </w:pPr>
    </w:p>
    <w:p w:rsidR="000C1454" w:rsidRDefault="000C1454">
      <w:pPr>
        <w:rPr>
          <w:lang w:val="en-US"/>
        </w:rPr>
      </w:pPr>
    </w:p>
    <w:p w:rsidR="000C1454" w:rsidDel="00F0562A" w:rsidRDefault="000C1454">
      <w:pPr>
        <w:rPr>
          <w:del w:id="346" w:author="Chris Ringrow" w:date="2019-12-05T09:09:00Z"/>
          <w:lang w:val="en-US"/>
        </w:rPr>
      </w:pPr>
    </w:p>
    <w:p w:rsidR="000C1454" w:rsidDel="00F0562A" w:rsidRDefault="000C1454">
      <w:pPr>
        <w:pStyle w:val="Heading2"/>
        <w:rPr>
          <w:del w:id="347" w:author="Chris Ringrow" w:date="2019-12-05T09:08:00Z"/>
        </w:rPr>
      </w:pPr>
      <w:del w:id="348" w:author="Chris Ringrow" w:date="2019-12-05T09:08:00Z">
        <w:r w:rsidDel="00F0562A">
          <w:delText>Taking control of a station</w:delText>
        </w:r>
      </w:del>
    </w:p>
    <w:p w:rsidR="000C1454" w:rsidDel="00F0562A" w:rsidRDefault="000C1454">
      <w:pPr>
        <w:rPr>
          <w:del w:id="349" w:author="Chris Ringrow" w:date="2019-12-05T09:08:00Z"/>
        </w:rPr>
      </w:pPr>
      <w:del w:id="350" w:author="Chris Ringrow" w:date="2019-12-05T09:08:00Z">
        <w:r w:rsidDel="00F0562A">
          <w:delText>The Technical Supervisor is able to take control of any archive hardware via remote access, using the following procedure:</w:delText>
        </w:r>
      </w:del>
    </w:p>
    <w:p w:rsidR="000C1454" w:rsidDel="00F0562A" w:rsidRDefault="000C1454">
      <w:pPr>
        <w:rPr>
          <w:del w:id="351" w:author="Chris Ringrow" w:date="2019-12-05T09:08:00Z"/>
        </w:rPr>
      </w:pPr>
    </w:p>
    <w:p w:rsidR="000C1454" w:rsidDel="00F0562A" w:rsidRDefault="000C1454" w:rsidP="00A65AB9">
      <w:pPr>
        <w:numPr>
          <w:ilvl w:val="0"/>
          <w:numId w:val="14"/>
        </w:numPr>
        <w:rPr>
          <w:del w:id="352" w:author="Chris Ringrow" w:date="2019-12-05T09:08:00Z"/>
        </w:rPr>
      </w:pPr>
      <w:del w:id="353" w:author="Chris Ringrow" w:date="2019-12-05T09:08:00Z">
        <w:r w:rsidDel="00F0562A">
          <w:delText xml:space="preserve">Place the mouse over the </w:delText>
        </w:r>
        <w:r w:rsidR="00A65AB9" w:rsidDel="00F0562A">
          <w:delText>station</w:delText>
        </w:r>
        <w:r w:rsidDel="00F0562A">
          <w:delText xml:space="preserve"> of </w:delText>
        </w:r>
        <w:commentRangeStart w:id="354"/>
        <w:r w:rsidDel="00F0562A">
          <w:delText>interest</w:delText>
        </w:r>
        <w:commentRangeEnd w:id="354"/>
        <w:r w:rsidR="00170B9E" w:rsidDel="00F0562A">
          <w:rPr>
            <w:rStyle w:val="CommentReference"/>
          </w:rPr>
          <w:commentReference w:id="354"/>
        </w:r>
        <w:r w:rsidDel="00F0562A">
          <w:delText xml:space="preserve"> and perform a </w:delText>
        </w:r>
        <w:r w:rsidR="00A65AB9" w:rsidDel="00F0562A">
          <w:delText>left</w:delText>
        </w:r>
        <w:r w:rsidDel="00F0562A">
          <w:delText xml:space="preserve"> mouse click. </w:delText>
        </w:r>
      </w:del>
    </w:p>
    <w:p w:rsidR="000C1454" w:rsidDel="00F0562A" w:rsidRDefault="000C1454" w:rsidP="000C1454">
      <w:pPr>
        <w:numPr>
          <w:ilvl w:val="0"/>
          <w:numId w:val="14"/>
        </w:numPr>
        <w:rPr>
          <w:del w:id="355" w:author="Chris Ringrow" w:date="2019-12-05T09:08:00Z"/>
        </w:rPr>
      </w:pPr>
      <w:del w:id="356" w:author="Chris Ringrow" w:date="2019-12-05T09:08:00Z">
        <w:r w:rsidDel="00F0562A">
          <w:delText>The system will open a link to the desktop of the selected NAS. TSP mouse and keyboard are now in control of the NAS</w:delText>
        </w:r>
        <w:r w:rsidR="00A65AB9" w:rsidDel="00F0562A">
          <w:delText>.</w:delText>
        </w:r>
      </w:del>
    </w:p>
    <w:p w:rsidR="000C1454" w:rsidDel="00F0562A" w:rsidRDefault="000C1454">
      <w:pPr>
        <w:rPr>
          <w:del w:id="357" w:author="Chris Ringrow" w:date="2019-12-05T09:08:00Z"/>
        </w:rPr>
      </w:pPr>
    </w:p>
    <w:p w:rsidR="000C1454" w:rsidDel="00F0562A" w:rsidRDefault="00C216E4">
      <w:pPr>
        <w:rPr>
          <w:del w:id="358" w:author="Chris Ringrow" w:date="2019-12-05T09:08:00Z"/>
        </w:rPr>
      </w:pPr>
      <w:del w:id="359" w:author="Chris Ringrow" w:date="2019-12-05T09:08:00Z">
        <w:r w:rsidDel="00F0562A">
          <w:delText>W</w:delText>
        </w:r>
        <w:r w:rsidR="000C1454" w:rsidDel="00F0562A">
          <w:delText>hen in control of a station, the user is able to perform the flowing duties:</w:delText>
        </w:r>
      </w:del>
    </w:p>
    <w:p w:rsidR="000C1454" w:rsidDel="00F0562A" w:rsidRDefault="000C1454">
      <w:pPr>
        <w:rPr>
          <w:del w:id="360" w:author="Chris Ringrow" w:date="2019-12-05T09:08:00Z"/>
        </w:rPr>
      </w:pPr>
    </w:p>
    <w:p w:rsidR="000C1454" w:rsidDel="00F0562A" w:rsidRDefault="000C1454" w:rsidP="000C1454">
      <w:pPr>
        <w:numPr>
          <w:ilvl w:val="0"/>
          <w:numId w:val="17"/>
        </w:numPr>
        <w:rPr>
          <w:del w:id="361" w:author="Chris Ringrow" w:date="2019-12-05T09:08:00Z"/>
        </w:rPr>
      </w:pPr>
      <w:del w:id="362" w:author="Chris Ringrow" w:date="2019-12-05T09:08:00Z">
        <w:r w:rsidDel="00F0562A">
          <w:delText>Live view any channels of data.</w:delText>
        </w:r>
      </w:del>
    </w:p>
    <w:p w:rsidR="000C1454" w:rsidDel="00F0562A" w:rsidRDefault="000C1454" w:rsidP="000C1454">
      <w:pPr>
        <w:numPr>
          <w:ilvl w:val="0"/>
          <w:numId w:val="17"/>
        </w:numPr>
        <w:rPr>
          <w:del w:id="363" w:author="Chris Ringrow" w:date="2019-12-05T09:08:00Z"/>
        </w:rPr>
      </w:pPr>
      <w:del w:id="364" w:author="Chris Ringrow" w:date="2019-12-05T09:08:00Z">
        <w:r w:rsidDel="00F0562A">
          <w:delText>Inspect the performance of the Sentinel recorders directly from the archive using the IDX decoder tool.</w:delText>
        </w:r>
      </w:del>
    </w:p>
    <w:p w:rsidR="000C1454" w:rsidDel="00F0562A" w:rsidRDefault="000C1454" w:rsidP="000C1454">
      <w:pPr>
        <w:numPr>
          <w:ilvl w:val="0"/>
          <w:numId w:val="17"/>
        </w:numPr>
        <w:rPr>
          <w:del w:id="365" w:author="Chris Ringrow" w:date="2019-12-05T09:08:00Z"/>
        </w:rPr>
      </w:pPr>
      <w:del w:id="366" w:author="Chris Ringrow" w:date="2019-12-05T09:08:00Z">
        <w:r w:rsidDel="00F0562A">
          <w:delText>Inspect stored file sizes and create stills or movies directly from the archive using the RMV decoder tool.</w:delText>
        </w:r>
      </w:del>
    </w:p>
    <w:p w:rsidR="000C1454" w:rsidDel="00F0562A" w:rsidRDefault="000C1454" w:rsidP="000C1454">
      <w:pPr>
        <w:numPr>
          <w:ilvl w:val="0"/>
          <w:numId w:val="17"/>
        </w:numPr>
        <w:rPr>
          <w:del w:id="367" w:author="Chris Ringrow" w:date="2019-12-05T09:08:00Z"/>
        </w:rPr>
      </w:pPr>
      <w:del w:id="368" w:author="Chris Ringrow" w:date="2019-12-05T09:08:00Z">
        <w:r w:rsidDel="00F0562A">
          <w:delText>Update Sentinel video recorders with new Setting up instructions such as:</w:delText>
        </w:r>
      </w:del>
    </w:p>
    <w:p w:rsidR="000C1454" w:rsidDel="00F0562A" w:rsidRDefault="000C1454">
      <w:pPr>
        <w:ind w:left="720"/>
        <w:rPr>
          <w:del w:id="369" w:author="Chris Ringrow" w:date="2019-12-05T09:08:00Z"/>
        </w:rPr>
      </w:pPr>
    </w:p>
    <w:p w:rsidR="000C1454" w:rsidDel="00F0562A" w:rsidRDefault="000C1454" w:rsidP="000C1454">
      <w:pPr>
        <w:numPr>
          <w:ilvl w:val="0"/>
          <w:numId w:val="16"/>
        </w:numPr>
        <w:tabs>
          <w:tab w:val="clear" w:pos="720"/>
          <w:tab w:val="num" w:pos="1440"/>
        </w:tabs>
        <w:ind w:left="1440"/>
        <w:rPr>
          <w:del w:id="370" w:author="Chris Ringrow" w:date="2019-12-05T09:08:00Z"/>
        </w:rPr>
      </w:pPr>
      <w:del w:id="371" w:author="Chris Ringrow" w:date="2019-12-05T09:08:00Z">
        <w:r w:rsidDel="00F0562A">
          <w:delText>Frame rate.</w:delText>
        </w:r>
      </w:del>
    </w:p>
    <w:p w:rsidR="000C1454" w:rsidDel="00F0562A" w:rsidRDefault="000C1454" w:rsidP="000C1454">
      <w:pPr>
        <w:numPr>
          <w:ilvl w:val="0"/>
          <w:numId w:val="16"/>
        </w:numPr>
        <w:tabs>
          <w:tab w:val="clear" w:pos="720"/>
          <w:tab w:val="num" w:pos="1440"/>
        </w:tabs>
        <w:ind w:left="1440"/>
        <w:rPr>
          <w:del w:id="372" w:author="Chris Ringrow" w:date="2019-12-05T09:08:00Z"/>
        </w:rPr>
      </w:pPr>
      <w:del w:id="373" w:author="Chris Ringrow" w:date="2019-12-05T09:08:00Z">
        <w:r w:rsidDel="00F0562A">
          <w:delText>The ratio of {RLE (I line)} to {RLE + differences (P line)}.</w:delText>
        </w:r>
      </w:del>
    </w:p>
    <w:p w:rsidR="000C1454" w:rsidDel="00F0562A" w:rsidRDefault="000C1454" w:rsidP="000C1454">
      <w:pPr>
        <w:numPr>
          <w:ilvl w:val="0"/>
          <w:numId w:val="16"/>
        </w:numPr>
        <w:tabs>
          <w:tab w:val="clear" w:pos="720"/>
          <w:tab w:val="num" w:pos="1440"/>
        </w:tabs>
        <w:ind w:left="1440"/>
        <w:rPr>
          <w:del w:id="374" w:author="Chris Ringrow" w:date="2019-12-05T09:08:00Z"/>
        </w:rPr>
      </w:pPr>
      <w:del w:id="375" w:author="Chris Ringrow" w:date="2019-12-05T09:08:00Z">
        <w:r w:rsidDel="00F0562A">
          <w:delText>Noise filter settings Pixel to pixel (I) and frame to frame (P)colour filtering.</w:delText>
        </w:r>
      </w:del>
    </w:p>
    <w:p w:rsidR="000C1454" w:rsidDel="00F0562A" w:rsidRDefault="000C1454" w:rsidP="000C1454">
      <w:pPr>
        <w:numPr>
          <w:ilvl w:val="0"/>
          <w:numId w:val="15"/>
        </w:numPr>
        <w:tabs>
          <w:tab w:val="clear" w:pos="720"/>
          <w:tab w:val="num" w:pos="1440"/>
        </w:tabs>
        <w:ind w:left="1440"/>
        <w:rPr>
          <w:del w:id="376" w:author="Chris Ringrow" w:date="2019-12-05T09:08:00Z"/>
          <w:rFonts w:cs="Arial"/>
          <w:lang w:val="en-US"/>
        </w:rPr>
      </w:pPr>
      <w:del w:id="377" w:author="Chris Ringrow" w:date="2019-12-05T09:08:00Z">
        <w:r w:rsidDel="00F0562A">
          <w:rPr>
            <w:rFonts w:cs="Arial"/>
            <w:lang w:val="en-US"/>
          </w:rPr>
          <w:delText>Track host system resolution changes.</w:delText>
        </w:r>
      </w:del>
    </w:p>
    <w:p w:rsidR="000C1454" w:rsidDel="00F0562A" w:rsidRDefault="000C1454" w:rsidP="000C1454">
      <w:pPr>
        <w:numPr>
          <w:ilvl w:val="0"/>
          <w:numId w:val="15"/>
        </w:numPr>
        <w:tabs>
          <w:tab w:val="clear" w:pos="720"/>
          <w:tab w:val="num" w:pos="1440"/>
        </w:tabs>
        <w:ind w:left="1440"/>
        <w:rPr>
          <w:del w:id="378" w:author="Chris Ringrow" w:date="2019-12-05T09:08:00Z"/>
          <w:rFonts w:cs="Arial"/>
          <w:lang w:val="en-US"/>
        </w:rPr>
      </w:pPr>
      <w:del w:id="379" w:author="Chris Ringrow" w:date="2019-12-05T09:08:00Z">
        <w:r w:rsidDel="00F0562A">
          <w:rPr>
            <w:rFonts w:cs="Arial"/>
            <w:lang w:val="en-US"/>
          </w:rPr>
          <w:delText xml:space="preserve">Trap colour events such as: STCA, alerts, and provide event statistics. </w:delText>
        </w:r>
      </w:del>
    </w:p>
    <w:p w:rsidR="000C1454" w:rsidDel="00F0562A" w:rsidRDefault="000C1454" w:rsidP="000C1454">
      <w:pPr>
        <w:numPr>
          <w:ilvl w:val="0"/>
          <w:numId w:val="15"/>
        </w:numPr>
        <w:tabs>
          <w:tab w:val="clear" w:pos="720"/>
          <w:tab w:val="num" w:pos="1440"/>
        </w:tabs>
        <w:ind w:left="1440"/>
        <w:rPr>
          <w:del w:id="380" w:author="Chris Ringrow" w:date="2019-12-05T09:08:00Z"/>
          <w:rFonts w:cs="Arial"/>
          <w:lang w:val="en-US"/>
        </w:rPr>
      </w:pPr>
      <w:del w:id="381" w:author="Chris Ringrow" w:date="2019-12-05T09:08:00Z">
        <w:r w:rsidDel="00F0562A">
          <w:rPr>
            <w:rFonts w:cs="Arial"/>
            <w:lang w:val="en-US"/>
          </w:rPr>
          <w:delText>IP and port addressing.</w:delText>
        </w:r>
      </w:del>
    </w:p>
    <w:p w:rsidR="00361058" w:rsidDel="00F0562A" w:rsidRDefault="00361058" w:rsidP="000C1454">
      <w:pPr>
        <w:numPr>
          <w:ilvl w:val="0"/>
          <w:numId w:val="15"/>
        </w:numPr>
        <w:tabs>
          <w:tab w:val="clear" w:pos="720"/>
          <w:tab w:val="num" w:pos="1440"/>
        </w:tabs>
        <w:ind w:left="1440"/>
        <w:rPr>
          <w:del w:id="382" w:author="Chris Ringrow" w:date="2019-12-05T09:08:00Z"/>
          <w:rFonts w:cs="Arial"/>
          <w:lang w:val="en-US"/>
        </w:rPr>
      </w:pPr>
      <w:del w:id="383" w:author="Chris Ringrow" w:date="2019-12-05T09:08:00Z">
        <w:r w:rsidDel="00F0562A">
          <w:rPr>
            <w:rFonts w:cs="Arial"/>
            <w:lang w:val="en-US"/>
          </w:rPr>
          <w:delText>Start and stop any processes.</w:delText>
        </w:r>
      </w:del>
    </w:p>
    <w:p w:rsidR="000C1454" w:rsidDel="00F0562A" w:rsidRDefault="000C1454">
      <w:pPr>
        <w:rPr>
          <w:del w:id="384" w:author="Chris Ringrow" w:date="2019-12-05T09:08:00Z"/>
        </w:rPr>
      </w:pPr>
    </w:p>
    <w:p w:rsidR="000C1454" w:rsidDel="00F0562A" w:rsidRDefault="000C1454">
      <w:pPr>
        <w:pStyle w:val="Heading3"/>
        <w:rPr>
          <w:del w:id="385" w:author="Chris Ringrow" w:date="2019-12-05T09:08:00Z"/>
        </w:rPr>
      </w:pPr>
      <w:del w:id="386" w:author="Chris Ringrow" w:date="2019-12-05T09:08:00Z">
        <w:r w:rsidDel="00F0562A">
          <w:delText>To close a remote viewing window</w:delText>
        </w:r>
      </w:del>
    </w:p>
    <w:p w:rsidR="000C1454" w:rsidDel="00F0562A" w:rsidRDefault="000C1454">
      <w:pPr>
        <w:rPr>
          <w:del w:id="387" w:author="Chris Ringrow" w:date="2019-12-05T09:08:00Z"/>
          <w:lang w:val="en-US"/>
        </w:rPr>
      </w:pPr>
      <w:del w:id="388" w:author="Chris Ringrow" w:date="2019-12-05T09:08:00Z">
        <w:r w:rsidDel="00F0562A">
          <w:rPr>
            <w:lang w:val="en-US"/>
          </w:rPr>
          <w:delText>To close a remote viewing window, move the mouse over the CLOSE button, and single left click.</w:delText>
        </w:r>
      </w:del>
    </w:p>
    <w:p w:rsidR="000C1454" w:rsidDel="00F0562A" w:rsidRDefault="000C1454">
      <w:pPr>
        <w:rPr>
          <w:del w:id="389" w:author="Chris Ringrow" w:date="2019-12-05T09:08:00Z"/>
        </w:rPr>
      </w:pPr>
    </w:p>
    <w:p w:rsidR="000C1454" w:rsidDel="00F0562A" w:rsidRDefault="000C1454">
      <w:pPr>
        <w:pStyle w:val="Heading3"/>
        <w:rPr>
          <w:del w:id="390" w:author="Chris Ringrow" w:date="2019-12-05T09:08:00Z"/>
        </w:rPr>
      </w:pPr>
      <w:del w:id="391" w:author="Chris Ringrow" w:date="2019-12-05T09:08:00Z">
        <w:r w:rsidDel="00F0562A">
          <w:delText>Maintenance mode</w:delText>
        </w:r>
      </w:del>
    </w:p>
    <w:p w:rsidR="000C1454" w:rsidDel="00F0562A" w:rsidRDefault="000C1454">
      <w:pPr>
        <w:rPr>
          <w:del w:id="392" w:author="Chris Ringrow" w:date="2019-12-05T09:08:00Z"/>
        </w:rPr>
      </w:pPr>
      <w:del w:id="393" w:author="Chris Ringrow" w:date="2019-12-05T09:08:00Z">
        <w:r w:rsidDel="00F0562A">
          <w:delText xml:space="preserve">Maintenance mode enables the user to isolate affected </w:delText>
        </w:r>
        <w:commentRangeStart w:id="394"/>
        <w:r w:rsidDel="00F0562A">
          <w:delText>channels</w:delText>
        </w:r>
        <w:commentRangeEnd w:id="394"/>
        <w:r w:rsidR="00A05572" w:rsidDel="00F0562A">
          <w:rPr>
            <w:rStyle w:val="CommentReference"/>
          </w:rPr>
          <w:commentReference w:id="394"/>
        </w:r>
        <w:r w:rsidDel="00F0562A">
          <w:delText xml:space="preserve"> recorder from the Technical Supervisor. In this case, messages from the affected channels are suspended until the maintenance period ends.</w:delText>
        </w:r>
      </w:del>
    </w:p>
    <w:p w:rsidR="000C1454" w:rsidDel="00F0562A" w:rsidRDefault="000C1454">
      <w:pPr>
        <w:rPr>
          <w:del w:id="395" w:author="Chris Ringrow" w:date="2019-12-05T09:08:00Z"/>
        </w:rPr>
      </w:pPr>
    </w:p>
    <w:p w:rsidR="000C1454" w:rsidDel="00F0562A" w:rsidRDefault="000C1454">
      <w:pPr>
        <w:rPr>
          <w:del w:id="396" w:author="Chris Ringrow" w:date="2019-12-05T09:08:00Z"/>
          <w:lang w:val="en-US"/>
        </w:rPr>
      </w:pPr>
      <w:del w:id="397" w:author="Chris Ringrow" w:date="2019-12-05T09:08:00Z">
        <w:r w:rsidDel="00F0562A">
          <w:rPr>
            <w:lang w:val="en-US"/>
          </w:rPr>
          <w:delText xml:space="preserve">To enter maintenance mode, place the mouse over </w:delText>
        </w:r>
        <w:r w:rsidR="00C216E4" w:rsidDel="00F0562A">
          <w:rPr>
            <w:lang w:val="en-US"/>
          </w:rPr>
          <w:delText>the THRUPUT or Customer icons on the TSP display and single left click to display the drop down menu:</w:delText>
        </w:r>
        <w:r w:rsidDel="00F0562A">
          <w:rPr>
            <w:lang w:val="en-US"/>
          </w:rPr>
          <w:delText xml:space="preserve"> </w:delText>
        </w:r>
      </w:del>
    </w:p>
    <w:p w:rsidR="000C1454" w:rsidDel="00F0562A" w:rsidRDefault="000C1454">
      <w:pPr>
        <w:rPr>
          <w:del w:id="398" w:author="Chris Ringrow" w:date="2019-12-05T09:08:00Z"/>
          <w:lang w:val="en-US"/>
        </w:rPr>
      </w:pPr>
    </w:p>
    <w:p w:rsidR="000C1454" w:rsidDel="00F0562A" w:rsidRDefault="00C216E4" w:rsidP="00C216E4">
      <w:pPr>
        <w:jc w:val="center"/>
        <w:rPr>
          <w:del w:id="399" w:author="Chris Ringrow" w:date="2019-12-05T09:09:00Z"/>
          <w:lang w:val="en-US"/>
        </w:rPr>
      </w:pPr>
      <w:del w:id="400" w:author="Chris Ringrow" w:date="2019-12-05T09:08:00Z">
        <w:r w:rsidDel="00F0562A">
          <w:rPr>
            <w:noProof/>
            <w:lang w:eastAsia="ko-KR"/>
          </w:rPr>
          <w:drawing>
            <wp:inline distT="0" distB="0" distL="0" distR="0" wp14:anchorId="6122097B" wp14:editId="71D2AEB7">
              <wp:extent cx="2903291" cy="1609647"/>
              <wp:effectExtent l="19050" t="0" r="0" b="0"/>
              <wp:docPr id="18" name="Picture 17" descr="Logo drop down men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rop down menu 1.png"/>
                      <pic:cNvPicPr/>
                    </pic:nvPicPr>
                    <pic:blipFill>
                      <a:blip r:embed="rId19" cstate="print"/>
                      <a:srcRect l="57638" t="69748" r="14997" b="5882"/>
                      <a:stretch>
                        <a:fillRect/>
                      </a:stretch>
                    </pic:blipFill>
                    <pic:spPr>
                      <a:xfrm>
                        <a:off x="0" y="0"/>
                        <a:ext cx="2904680" cy="1610417"/>
                      </a:xfrm>
                      <a:prstGeom prst="rect">
                        <a:avLst/>
                      </a:prstGeom>
                    </pic:spPr>
                  </pic:pic>
                </a:graphicData>
              </a:graphic>
            </wp:inline>
          </w:drawing>
        </w:r>
      </w:del>
    </w:p>
    <w:p w:rsidR="000C1454" w:rsidDel="00F0562A" w:rsidRDefault="00C216E4">
      <w:pPr>
        <w:pStyle w:val="FigureNumbers"/>
        <w:rPr>
          <w:del w:id="401" w:author="Chris Ringrow" w:date="2019-12-05T09:08:00Z"/>
        </w:rPr>
      </w:pPr>
      <w:del w:id="402" w:author="Chris Ringrow" w:date="2019-12-05T09:08:00Z">
        <w:r w:rsidDel="00F0562A">
          <w:delText>Logo drop down menu</w:delText>
        </w:r>
      </w:del>
    </w:p>
    <w:p w:rsidR="000C1454" w:rsidDel="00F0562A" w:rsidRDefault="000C1454">
      <w:pPr>
        <w:rPr>
          <w:del w:id="403" w:author="Chris Ringrow" w:date="2019-12-05T09:08:00Z"/>
          <w:lang w:val="en-US"/>
        </w:rPr>
      </w:pPr>
    </w:p>
    <w:p w:rsidR="00C216E4" w:rsidDel="00F0562A" w:rsidRDefault="00C216E4">
      <w:pPr>
        <w:rPr>
          <w:del w:id="404" w:author="Chris Ringrow" w:date="2019-12-05T09:08:00Z"/>
          <w:noProof/>
          <w:lang w:eastAsia="en-GB"/>
        </w:rPr>
      </w:pPr>
      <w:del w:id="405" w:author="Chris Ringrow" w:date="2019-12-05T09:08:00Z">
        <w:r w:rsidDel="00F0562A">
          <w:delText>Left click on the Manage TSP and then select the Maintenance tab:</w:delText>
        </w:r>
        <w:r w:rsidRPr="00C216E4" w:rsidDel="00F0562A">
          <w:rPr>
            <w:noProof/>
            <w:lang w:eastAsia="en-GB"/>
          </w:rPr>
          <w:delText xml:space="preserve"> </w:delText>
        </w:r>
      </w:del>
    </w:p>
    <w:p w:rsidR="00C216E4" w:rsidDel="00F0562A" w:rsidRDefault="00C216E4">
      <w:pPr>
        <w:rPr>
          <w:del w:id="406" w:author="Chris Ringrow" w:date="2019-12-05T09:08:00Z"/>
          <w:noProof/>
          <w:lang w:eastAsia="en-GB"/>
        </w:rPr>
      </w:pPr>
    </w:p>
    <w:p w:rsidR="00C216E4" w:rsidDel="00F0562A" w:rsidRDefault="00C216E4" w:rsidP="00C216E4">
      <w:pPr>
        <w:jc w:val="center"/>
        <w:rPr>
          <w:del w:id="407" w:author="Chris Ringrow" w:date="2019-12-05T09:08:00Z"/>
        </w:rPr>
      </w:pPr>
      <w:commentRangeStart w:id="408"/>
      <w:del w:id="409" w:author="Chris Ringrow" w:date="2019-12-05T09:08:00Z">
        <w:r w:rsidDel="00F0562A">
          <w:rPr>
            <w:noProof/>
            <w:lang w:eastAsia="ko-KR"/>
          </w:rPr>
          <w:drawing>
            <wp:inline distT="0" distB="0" distL="0" distR="0" wp14:anchorId="281D7451" wp14:editId="0D041DBF">
              <wp:extent cx="4081584" cy="4201706"/>
              <wp:effectExtent l="19050" t="0" r="0" b="0"/>
              <wp:docPr id="21" name="Picture 19" descr="Logo drop down menu 4 m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rop down menu 4 maint.png"/>
                      <pic:cNvPicPr/>
                    </pic:nvPicPr>
                    <pic:blipFill>
                      <a:blip r:embed="rId27" cstate="print"/>
                      <a:srcRect r="39357"/>
                      <a:stretch>
                        <a:fillRect/>
                      </a:stretch>
                    </pic:blipFill>
                    <pic:spPr>
                      <a:xfrm>
                        <a:off x="0" y="0"/>
                        <a:ext cx="4081584" cy="4201706"/>
                      </a:xfrm>
                      <a:prstGeom prst="rect">
                        <a:avLst/>
                      </a:prstGeom>
                    </pic:spPr>
                  </pic:pic>
                </a:graphicData>
              </a:graphic>
            </wp:inline>
          </w:drawing>
        </w:r>
        <w:commentRangeEnd w:id="408"/>
        <w:r w:rsidR="00A05572" w:rsidDel="00F0562A">
          <w:rPr>
            <w:rStyle w:val="CommentReference"/>
          </w:rPr>
          <w:commentReference w:id="408"/>
        </w:r>
      </w:del>
    </w:p>
    <w:p w:rsidR="00C216E4" w:rsidDel="00F0562A" w:rsidRDefault="00C216E4" w:rsidP="00C216E4">
      <w:pPr>
        <w:pStyle w:val="FigureNumbers"/>
        <w:numPr>
          <w:ilvl w:val="0"/>
          <w:numId w:val="22"/>
        </w:numPr>
        <w:rPr>
          <w:del w:id="410" w:author="Chris Ringrow" w:date="2019-12-05T09:08:00Z"/>
        </w:rPr>
      </w:pPr>
      <w:del w:id="411" w:author="Chris Ringrow" w:date="2019-12-05T09:08:00Z">
        <w:r w:rsidDel="00F0562A">
          <w:delText>Maintenance tab</w:delText>
        </w:r>
      </w:del>
    </w:p>
    <w:p w:rsidR="000C1454" w:rsidDel="00F0562A" w:rsidRDefault="000C1454">
      <w:pPr>
        <w:rPr>
          <w:del w:id="412" w:author="Chris Ringrow" w:date="2019-12-05T09:08:00Z"/>
        </w:rPr>
      </w:pPr>
    </w:p>
    <w:p w:rsidR="00C216E4" w:rsidDel="00F0562A" w:rsidRDefault="00C216E4">
      <w:pPr>
        <w:rPr>
          <w:del w:id="413" w:author="Chris Ringrow" w:date="2019-12-05T09:08:00Z"/>
        </w:rPr>
      </w:pPr>
      <w:del w:id="414" w:author="Chris Ringrow" w:date="2019-12-05T09:08:00Z">
        <w:r w:rsidDel="00F0562A">
          <w:delText>Complete the required fields as needed and select OK.</w:delText>
        </w:r>
      </w:del>
    </w:p>
    <w:p w:rsidR="000C1454" w:rsidDel="00F0562A" w:rsidRDefault="000C1454">
      <w:pPr>
        <w:rPr>
          <w:del w:id="415" w:author="Chris Ringrow" w:date="2019-12-05T09:08:00Z"/>
          <w:lang w:val="en-US"/>
        </w:rPr>
      </w:pPr>
    </w:p>
    <w:tbl>
      <w:tblPr>
        <w:tblW w:w="0" w:type="auto"/>
        <w:tblLook w:val="0000" w:firstRow="0" w:lastRow="0" w:firstColumn="0" w:lastColumn="0" w:noHBand="0" w:noVBand="0"/>
      </w:tblPr>
      <w:tblGrid>
        <w:gridCol w:w="1194"/>
        <w:gridCol w:w="8092"/>
      </w:tblGrid>
      <w:tr w:rsidR="000C1454">
        <w:tc>
          <w:tcPr>
            <w:tcW w:w="1194" w:type="dxa"/>
          </w:tcPr>
          <w:p w:rsidR="000C1454" w:rsidRDefault="000C1454">
            <w:pPr>
              <w:rPr>
                <w:lang w:val="en-US"/>
              </w:rPr>
            </w:pPr>
          </w:p>
        </w:tc>
        <w:tc>
          <w:tcPr>
            <w:tcW w:w="8092" w:type="dxa"/>
          </w:tcPr>
          <w:p w:rsidR="000C1454" w:rsidRDefault="000C1454">
            <w:pPr>
              <w:spacing w:after="120"/>
              <w:rPr>
                <w:lang w:val="en-US"/>
              </w:rPr>
            </w:pPr>
          </w:p>
        </w:tc>
      </w:tr>
      <w:tr w:rsidR="000C1454">
        <w:tc>
          <w:tcPr>
            <w:tcW w:w="1194" w:type="dxa"/>
          </w:tcPr>
          <w:p w:rsidR="000C1454" w:rsidRDefault="000C1454">
            <w:pPr>
              <w:spacing w:after="120"/>
              <w:rPr>
                <w:lang w:val="en-US"/>
              </w:rPr>
            </w:pPr>
          </w:p>
        </w:tc>
        <w:tc>
          <w:tcPr>
            <w:tcW w:w="8092" w:type="dxa"/>
          </w:tcPr>
          <w:p w:rsidR="000C1454" w:rsidRDefault="000C1454">
            <w:pPr>
              <w:spacing w:after="120"/>
              <w:rPr>
                <w:lang w:val="en-US"/>
              </w:rPr>
            </w:pPr>
          </w:p>
        </w:tc>
      </w:tr>
      <w:tr w:rsidR="000C1454">
        <w:tc>
          <w:tcPr>
            <w:tcW w:w="1194" w:type="dxa"/>
          </w:tcPr>
          <w:p w:rsidR="000C1454" w:rsidRDefault="000C1454">
            <w:pPr>
              <w:spacing w:after="120"/>
              <w:rPr>
                <w:lang w:val="en-US"/>
              </w:rPr>
            </w:pPr>
          </w:p>
        </w:tc>
        <w:tc>
          <w:tcPr>
            <w:tcW w:w="8092" w:type="dxa"/>
          </w:tcPr>
          <w:p w:rsidR="000C1454" w:rsidRDefault="000C1454">
            <w:pPr>
              <w:spacing w:after="120"/>
              <w:rPr>
                <w:lang w:val="en-US"/>
              </w:rPr>
            </w:pPr>
          </w:p>
        </w:tc>
      </w:tr>
      <w:tr w:rsidR="000C1454">
        <w:tc>
          <w:tcPr>
            <w:tcW w:w="1194" w:type="dxa"/>
          </w:tcPr>
          <w:p w:rsidR="000C1454" w:rsidRDefault="000C1454">
            <w:pPr>
              <w:spacing w:after="120"/>
              <w:rPr>
                <w:lang w:val="en-US"/>
              </w:rPr>
            </w:pPr>
          </w:p>
        </w:tc>
        <w:tc>
          <w:tcPr>
            <w:tcW w:w="8092" w:type="dxa"/>
          </w:tcPr>
          <w:p w:rsidR="000C1454" w:rsidRDefault="000C1454">
            <w:pPr>
              <w:spacing w:after="120"/>
              <w:rPr>
                <w:lang w:val="en-US"/>
              </w:rPr>
            </w:pPr>
          </w:p>
        </w:tc>
      </w:tr>
      <w:tr w:rsidR="000C1454">
        <w:tc>
          <w:tcPr>
            <w:tcW w:w="1194" w:type="dxa"/>
          </w:tcPr>
          <w:p w:rsidR="000C1454" w:rsidRDefault="000C1454">
            <w:pPr>
              <w:spacing w:after="120"/>
              <w:rPr>
                <w:lang w:val="en-US"/>
              </w:rPr>
            </w:pPr>
          </w:p>
        </w:tc>
        <w:tc>
          <w:tcPr>
            <w:tcW w:w="8092" w:type="dxa"/>
          </w:tcPr>
          <w:p w:rsidR="000C1454" w:rsidRDefault="000C1454">
            <w:pPr>
              <w:spacing w:after="120"/>
              <w:rPr>
                <w:lang w:val="en-US"/>
              </w:rPr>
            </w:pPr>
          </w:p>
        </w:tc>
      </w:tr>
    </w:tbl>
    <w:p w:rsidR="000C1454" w:rsidRDefault="000C1454">
      <w:pPr>
        <w:rPr>
          <w:lang w:val="en-US"/>
        </w:rPr>
      </w:pPr>
    </w:p>
    <w:sectPr w:rsidR="000C1454" w:rsidSect="003345D6">
      <w:type w:val="nextColumn"/>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hris Ringrow" w:date="2019-12-03T15:12:00Z" w:initials="CR">
    <w:p w:rsidR="00D928D5" w:rsidRDefault="00D928D5">
      <w:pPr>
        <w:pStyle w:val="CommentText"/>
      </w:pPr>
      <w:r>
        <w:rPr>
          <w:rStyle w:val="CommentReference"/>
        </w:rPr>
        <w:annotationRef/>
      </w:r>
      <w:r>
        <w:rPr>
          <w:rStyle w:val="CommentReference"/>
        </w:rPr>
        <w:t>Lots of changes required for SNMP version and also this mentions features not in the C# version as far as I can tell</w:t>
      </w:r>
    </w:p>
  </w:comment>
  <w:comment w:id="252" w:author="Chris Ringrow" w:date="2019-12-03T15:06:00Z" w:initials="CR">
    <w:p w:rsidR="00D928D5" w:rsidRDefault="00D928D5">
      <w:pPr>
        <w:pStyle w:val="CommentText"/>
      </w:pPr>
      <w:r>
        <w:rPr>
          <w:rStyle w:val="CommentReference"/>
        </w:rPr>
        <w:annotationRef/>
      </w:r>
      <w:r>
        <w:t xml:space="preserve">Remove </w:t>
      </w:r>
      <w:proofErr w:type="gramStart"/>
      <w:r>
        <w:t>this ?</w:t>
      </w:r>
      <w:proofErr w:type="gramEnd"/>
    </w:p>
  </w:comment>
  <w:comment w:id="281" w:author="Chris Ringrow" w:date="2019-12-03T15:07:00Z" w:initials="CR">
    <w:p w:rsidR="00D928D5" w:rsidRDefault="00D928D5">
      <w:pPr>
        <w:pStyle w:val="CommentText"/>
      </w:pPr>
      <w:r>
        <w:rPr>
          <w:rStyle w:val="CommentReference"/>
        </w:rPr>
        <w:annotationRef/>
      </w:r>
      <w:r>
        <w:t>Changed in SNMP version</w:t>
      </w:r>
    </w:p>
  </w:comment>
  <w:comment w:id="286" w:author="Chris Ringrow" w:date="2019-12-03T15:07:00Z" w:initials="CR">
    <w:p w:rsidR="00D928D5" w:rsidRDefault="00D928D5">
      <w:pPr>
        <w:pStyle w:val="CommentText"/>
      </w:pPr>
      <w:r>
        <w:rPr>
          <w:rStyle w:val="CommentReference"/>
        </w:rPr>
        <w:annotationRef/>
      </w:r>
      <w:proofErr w:type="spellStart"/>
      <w:r>
        <w:t>Change d</w:t>
      </w:r>
      <w:proofErr w:type="spellEnd"/>
      <w:r>
        <w:t xml:space="preserve"> in SNMP version</w:t>
      </w:r>
    </w:p>
  </w:comment>
  <w:comment w:id="292" w:author="Chris Ringrow" w:date="2019-12-03T15:07:00Z" w:initials="CR">
    <w:p w:rsidR="00D928D5" w:rsidRDefault="00D928D5">
      <w:pPr>
        <w:pStyle w:val="CommentText"/>
      </w:pPr>
      <w:r>
        <w:rPr>
          <w:rStyle w:val="CommentReference"/>
        </w:rPr>
        <w:annotationRef/>
      </w:r>
      <w:r>
        <w:t>Changed in SNMP version</w:t>
      </w:r>
    </w:p>
  </w:comment>
  <w:comment w:id="294" w:author="Chris Ringrow" w:date="2019-12-03T15:08:00Z" w:initials="CR">
    <w:p w:rsidR="00D928D5" w:rsidRDefault="00D928D5">
      <w:pPr>
        <w:pStyle w:val="CommentText"/>
      </w:pPr>
      <w:r>
        <w:rPr>
          <w:rStyle w:val="CommentReference"/>
        </w:rPr>
        <w:annotationRef/>
      </w:r>
      <w:r>
        <w:t>Not available in SNMP based version</w:t>
      </w:r>
    </w:p>
  </w:comment>
  <w:comment w:id="332" w:author="Chris Ringrow" w:date="2019-12-03T15:08:00Z" w:initials="CR">
    <w:p w:rsidR="00D928D5" w:rsidRDefault="00D928D5">
      <w:pPr>
        <w:pStyle w:val="CommentText"/>
      </w:pPr>
      <w:r>
        <w:rPr>
          <w:rStyle w:val="CommentReference"/>
        </w:rPr>
        <w:annotationRef/>
      </w:r>
      <w:r>
        <w:t>To be reviewed</w:t>
      </w:r>
    </w:p>
  </w:comment>
  <w:comment w:id="354" w:author="Chris Ringrow" w:date="2019-12-03T15:10:00Z" w:initials="CR">
    <w:p w:rsidR="00D928D5" w:rsidRDefault="00D928D5">
      <w:pPr>
        <w:pStyle w:val="CommentText"/>
      </w:pPr>
      <w:r>
        <w:rPr>
          <w:rStyle w:val="CommentReference"/>
        </w:rPr>
        <w:annotationRef/>
      </w:r>
      <w:r>
        <w:t xml:space="preserve">Not in this </w:t>
      </w:r>
      <w:proofErr w:type="gramStart"/>
      <w:r>
        <w:t>version ?</w:t>
      </w:r>
      <w:proofErr w:type="gramEnd"/>
    </w:p>
  </w:comment>
  <w:comment w:id="394" w:author="Chris Ringrow" w:date="2019-12-03T15:11:00Z" w:initials="CR">
    <w:p w:rsidR="00D928D5" w:rsidRDefault="00D928D5">
      <w:pPr>
        <w:pStyle w:val="CommentText"/>
      </w:pPr>
      <w:r>
        <w:rPr>
          <w:rStyle w:val="CommentReference"/>
        </w:rPr>
        <w:annotationRef/>
      </w:r>
      <w:r>
        <w:t>Not in SNMP</w:t>
      </w:r>
    </w:p>
  </w:comment>
  <w:comment w:id="408" w:author="Chris Ringrow" w:date="2019-12-03T15:11:00Z" w:initials="CR">
    <w:p w:rsidR="00D928D5" w:rsidRDefault="00D928D5">
      <w:pPr>
        <w:pStyle w:val="CommentText"/>
      </w:pPr>
      <w:r>
        <w:rPr>
          <w:rStyle w:val="CommentReference"/>
        </w:rPr>
        <w:annotationRef/>
      </w:r>
      <w:r>
        <w:t>Not in SNMP version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28A" w:rsidRDefault="0098528A">
      <w:r>
        <w:separator/>
      </w:r>
    </w:p>
  </w:endnote>
  <w:endnote w:type="continuationSeparator" w:id="0">
    <w:p w:rsidR="0098528A" w:rsidRDefault="0098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8D5" w:rsidRDefault="00D928D5">
    <w:pPr>
      <w:pStyle w:val="Footer"/>
      <w:jc w:val="both"/>
    </w:pPr>
  </w:p>
  <w:p w:rsidR="00D928D5" w:rsidRDefault="00D928D5">
    <w:pPr>
      <w:pStyle w:val="Footer"/>
      <w:tabs>
        <w:tab w:val="clear" w:pos="8306"/>
        <w:tab w:val="right" w:pos="9050"/>
      </w:tabs>
      <w:jc w:val="both"/>
    </w:pPr>
    <w:r>
      <w:t>Author: ND</w:t>
    </w:r>
    <w:ins w:id="216" w:author="Chris Ringrow" w:date="2019-12-05T08:52:00Z">
      <w:r w:rsidR="003C10DD">
        <w:t>/CR</w:t>
      </w:r>
    </w:ins>
    <w:r>
      <w:tab/>
    </w:r>
    <w:r>
      <w:tab/>
      <w:t xml:space="preserve">Page </w:t>
    </w:r>
    <w:r>
      <w:fldChar w:fldCharType="begin"/>
    </w:r>
    <w:r>
      <w:instrText xml:space="preserve"> PAGE </w:instrText>
    </w:r>
    <w:r>
      <w:fldChar w:fldCharType="separate"/>
    </w:r>
    <w:r w:rsidR="00962B75">
      <w:rPr>
        <w:noProof/>
      </w:rPr>
      <w:t>7</w:t>
    </w:r>
    <w:r>
      <w:rPr>
        <w:noProof/>
      </w:rPr>
      <w:fldChar w:fldCharType="end"/>
    </w:r>
    <w:r>
      <w:t xml:space="preserve"> of </w:t>
    </w:r>
    <w:r w:rsidR="0098528A">
      <w:fldChar w:fldCharType="begin"/>
    </w:r>
    <w:r w:rsidR="0098528A">
      <w:instrText xml:space="preserve"> NUMPAGES   \* MERGEFORMAT </w:instrText>
    </w:r>
    <w:r w:rsidR="0098528A">
      <w:fldChar w:fldCharType="separate"/>
    </w:r>
    <w:r w:rsidR="00962B75">
      <w:rPr>
        <w:noProof/>
      </w:rPr>
      <w:t>16</w:t>
    </w:r>
    <w:r w:rsidR="0098528A">
      <w:rPr>
        <w:noProof/>
      </w:rPr>
      <w:fldChar w:fldCharType="end"/>
    </w:r>
  </w:p>
  <w:p w:rsidR="00D928D5" w:rsidRDefault="00D928D5">
    <w:pPr>
      <w:pStyle w:val="Footer"/>
      <w:tabs>
        <w:tab w:val="clear" w:pos="4153"/>
        <w:tab w:val="clear" w:pos="8306"/>
        <w:tab w:val="center" w:pos="0"/>
        <w:tab w:val="right" w:pos="9050"/>
      </w:tabs>
      <w:rPr>
        <w:sz w:val="18"/>
      </w:rPr>
    </w:pPr>
    <w:r>
      <w:t xml:space="preserve">Date: </w:t>
    </w:r>
    <w:ins w:id="217" w:author="Chris Ringrow" w:date="2019-12-05T08:53:00Z">
      <w:r w:rsidR="003C10DD">
        <w:t>Dec</w:t>
      </w:r>
    </w:ins>
    <w:del w:id="218" w:author="Chris Ringrow" w:date="2019-12-05T08:53:00Z">
      <w:r w:rsidDel="003C10DD">
        <w:delText>Oct</w:delText>
      </w:r>
    </w:del>
    <w:r>
      <w:t xml:space="preserve"> 201</w:t>
    </w:r>
    <w:ins w:id="219" w:author="Chris Ringrow" w:date="2019-12-05T08:53:00Z">
      <w:r w:rsidR="003C10DD">
        <w:t>9</w:t>
      </w:r>
    </w:ins>
    <w:del w:id="220" w:author="Chris Ringrow" w:date="2019-12-05T08:53:00Z">
      <w:r w:rsidDel="003C10DD">
        <w:delText>7</w:delText>
      </w:r>
    </w:del>
    <w:r>
      <w:tab/>
      <w:t xml:space="preserve">Ref: </w:t>
    </w:r>
    <w:r w:rsidR="0098528A">
      <w:fldChar w:fldCharType="begin"/>
    </w:r>
    <w:r w:rsidR="0098528A">
      <w:instrText xml:space="preserve"> FILENAME </w:instrText>
    </w:r>
    <w:r w:rsidR="0098528A">
      <w:fldChar w:fldCharType="separate"/>
    </w:r>
    <w:ins w:id="221" w:author="Chris Ringrow" w:date="2019-12-10T10:40:00Z">
      <w:r w:rsidR="00962B75">
        <w:rPr>
          <w:noProof/>
        </w:rPr>
        <w:t>DRAFT - SNMP Sentinel Technical Supervisor user manual DN 2046-0038 V1.0.docx</w:t>
      </w:r>
    </w:ins>
    <w:del w:id="222" w:author="Chris Ringrow" w:date="2019-12-03T15:13:00Z">
      <w:r w:rsidDel="006F3510">
        <w:rPr>
          <w:noProof/>
        </w:rPr>
        <w:delText>Sentinel Technical Supervisor user manual DN 1908-0008 V 1.1</w:delText>
      </w:r>
    </w:del>
    <w:r w:rsidR="0098528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8D5" w:rsidRDefault="00D928D5">
    <w:pPr>
      <w:jc w:val="center"/>
    </w:pPr>
  </w:p>
  <w:p w:rsidR="00D928D5" w:rsidRDefault="00D928D5">
    <w:pPr>
      <w:widowControl w:val="0"/>
      <w:jc w:val="both"/>
    </w:pPr>
    <w:r>
      <w:t>Author: MC/ND</w:t>
    </w:r>
    <w:r>
      <w:tab/>
    </w:r>
    <w:r>
      <w:tab/>
    </w:r>
    <w:r>
      <w:tab/>
    </w:r>
    <w:r>
      <w:tab/>
    </w:r>
    <w:r>
      <w:tab/>
    </w:r>
    <w:r>
      <w:tab/>
    </w:r>
    <w:r>
      <w:tab/>
    </w:r>
    <w:r>
      <w:tab/>
      <w:t xml:space="preserve">                Page </w:t>
    </w:r>
    <w:r>
      <w:fldChar w:fldCharType="begin"/>
    </w:r>
    <w:r>
      <w:instrText xml:space="preserve"> PAGE </w:instrText>
    </w:r>
    <w:r>
      <w:fldChar w:fldCharType="separate"/>
    </w:r>
    <w:r>
      <w:rPr>
        <w:noProof/>
      </w:rPr>
      <w:t>1</w:t>
    </w:r>
    <w:r>
      <w:rPr>
        <w:noProof/>
      </w:rPr>
      <w:fldChar w:fldCharType="end"/>
    </w:r>
    <w:r>
      <w:t xml:space="preserve"> of </w:t>
    </w:r>
    <w:r w:rsidR="0098528A">
      <w:fldChar w:fldCharType="begin"/>
    </w:r>
    <w:r w:rsidR="0098528A">
      <w:instrText xml:space="preserve"> NUMPAGES </w:instrText>
    </w:r>
    <w:r w:rsidR="0098528A">
      <w:fldChar w:fldCharType="separate"/>
    </w:r>
    <w:ins w:id="223" w:author="Chris Ringrow" w:date="2019-12-10T10:40:00Z">
      <w:r w:rsidR="00962B75">
        <w:rPr>
          <w:noProof/>
        </w:rPr>
        <w:t>16</w:t>
      </w:r>
    </w:ins>
    <w:del w:id="224" w:author="Chris Ringrow" w:date="2019-12-03T15:13:00Z">
      <w:r w:rsidDel="006F3510">
        <w:rPr>
          <w:noProof/>
        </w:rPr>
        <w:delText>17</w:delText>
      </w:r>
    </w:del>
    <w:r w:rsidR="0098528A">
      <w:rPr>
        <w:noProof/>
      </w:rPr>
      <w:fldChar w:fldCharType="end"/>
    </w:r>
  </w:p>
  <w:p w:rsidR="00D928D5" w:rsidRDefault="00D928D5">
    <w:pPr>
      <w:pStyle w:val="Footer"/>
      <w:widowControl w:val="0"/>
      <w:jc w:val="both"/>
    </w:pPr>
    <w:r>
      <w:rPr>
        <w:sz w:val="20"/>
      </w:rPr>
      <w:t xml:space="preserve">Date: 07-Nov-05 </w:t>
    </w:r>
    <w:r>
      <w:rPr>
        <w:sz w:val="20"/>
      </w:rPr>
      <w:tab/>
      <w:t xml:space="preserve">                                                        </w:t>
    </w:r>
    <w:r>
      <w:rPr>
        <w:sz w:val="20"/>
      </w:rPr>
      <w:tab/>
      <w:t xml:space="preserve">         Issue: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28A" w:rsidRDefault="0098528A">
      <w:r>
        <w:separator/>
      </w:r>
    </w:p>
  </w:footnote>
  <w:footnote w:type="continuationSeparator" w:id="0">
    <w:p w:rsidR="0098528A" w:rsidRDefault="009852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8D5" w:rsidRDefault="00D928D5">
    <w:pPr>
      <w:pStyle w:val="Footer"/>
      <w:tabs>
        <w:tab w:val="clear" w:pos="8306"/>
        <w:tab w:val="right" w:pos="9050"/>
      </w:tabs>
      <w:rPr>
        <w:b/>
        <w:bCs/>
      </w:rPr>
    </w:pPr>
    <w:r>
      <w:rPr>
        <w:noProof/>
        <w:lang w:eastAsia="ko-KR"/>
      </w:rPr>
      <w:drawing>
        <wp:anchor distT="0" distB="0" distL="114300" distR="114300" simplePos="0" relativeHeight="251657728" behindDoc="0" locked="0" layoutInCell="1" allowOverlap="1">
          <wp:simplePos x="0" y="0"/>
          <wp:positionH relativeFrom="column">
            <wp:posOffset>1270</wp:posOffset>
          </wp:positionH>
          <wp:positionV relativeFrom="paragraph">
            <wp:align>center</wp:align>
          </wp:positionV>
          <wp:extent cx="1009015" cy="176530"/>
          <wp:effectExtent l="19050" t="0" r="635" b="0"/>
          <wp:wrapTopAndBottom/>
          <wp:docPr id="3" name="Picture 3" descr="Thruput logo red on white (small doc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uput logo red on white (small doc header)"/>
                  <pic:cNvPicPr>
                    <a:picLocks noChangeAspect="1" noChangeArrowheads="1"/>
                  </pic:cNvPicPr>
                </pic:nvPicPr>
                <pic:blipFill>
                  <a:blip r:embed="rId1"/>
                  <a:srcRect/>
                  <a:stretch>
                    <a:fillRect/>
                  </a:stretch>
                </pic:blipFill>
                <pic:spPr bwMode="auto">
                  <a:xfrm>
                    <a:off x="0" y="0"/>
                    <a:ext cx="1009015" cy="176530"/>
                  </a:xfrm>
                  <a:prstGeom prst="rect">
                    <a:avLst/>
                  </a:prstGeom>
                  <a:noFill/>
                  <a:ln w="9525">
                    <a:noFill/>
                    <a:miter lim="800000"/>
                    <a:headEnd/>
                    <a:tailEnd/>
                  </a:ln>
                </pic:spPr>
              </pic:pic>
            </a:graphicData>
          </a:graphic>
        </wp:anchor>
      </w:drawing>
    </w:r>
    <w:r>
      <w:rPr>
        <w:color w:val="000000"/>
        <w:vertAlign w:val="superscript"/>
      </w:rPr>
      <w:tab/>
    </w:r>
    <w:r>
      <w:rPr>
        <w:color w:val="000000"/>
        <w:vertAlign w:val="superscript"/>
      </w:rPr>
      <w:tab/>
      <w:t xml:space="preserve">          </w:t>
    </w:r>
    <w:r>
      <w:rPr>
        <w:b/>
        <w:bCs/>
      </w:rPr>
      <w:t>Thruput Limited</w:t>
    </w:r>
  </w:p>
  <w:p w:rsidR="00D928D5" w:rsidRDefault="00D928D5">
    <w:pPr>
      <w:pStyle w:val="Header"/>
      <w:tabs>
        <w:tab w:val="clear" w:pos="4153"/>
        <w:tab w:val="clear" w:pos="8306"/>
      </w:tabs>
      <w:jc w:val="both"/>
      <w:rPr>
        <w:sz w:val="16"/>
      </w:rPr>
    </w:pPr>
  </w:p>
  <w:p w:rsidR="00D928D5" w:rsidRDefault="00D928D5">
    <w:pPr>
      <w:pStyle w:val="Header"/>
      <w:tabs>
        <w:tab w:val="clear" w:pos="4153"/>
        <w:tab w:val="clear" w:pos="8306"/>
      </w:tabs>
      <w:jc w:val="center"/>
    </w:pPr>
    <w:r>
      <w:rPr>
        <w:b/>
        <w:bCs/>
      </w:rPr>
      <w:t>Sentinel</w:t>
    </w:r>
    <w:r>
      <w:t>… Integrated video, audio and radar data recording</w:t>
    </w:r>
  </w:p>
  <w:p w:rsidR="00D928D5" w:rsidRDefault="00D928D5">
    <w:pPr>
      <w:pStyle w:val="Header"/>
      <w:tabs>
        <w:tab w:val="clear" w:pos="4153"/>
        <w:tab w:val="clear" w:pos="8306"/>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8D5" w:rsidRDefault="00D928D5">
    <w:pPr>
      <w:pStyle w:val="Header"/>
      <w:jc w:val="center"/>
    </w:pPr>
    <w:r>
      <w:rPr>
        <w:i/>
        <w:iCs/>
        <w:color w:val="DC0000"/>
      </w:rPr>
      <w:t>The Graphix Factory</w:t>
    </w:r>
    <w:r>
      <w:rPr>
        <w:color w:val="DC0000"/>
      </w:rPr>
      <w:tab/>
    </w:r>
    <w:r>
      <w:tab/>
      <w:t xml:space="preserve"> Thruput Limited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64C8E"/>
    <w:multiLevelType w:val="hybridMultilevel"/>
    <w:tmpl w:val="56149C8E"/>
    <w:lvl w:ilvl="0" w:tplc="F2924C50">
      <w:start w:val="1"/>
      <w:numFmt w:val="lowerLetter"/>
      <w:lvlText w:val="%1)"/>
      <w:lvlJc w:val="left"/>
      <w:pPr>
        <w:tabs>
          <w:tab w:val="num" w:pos="360"/>
        </w:tabs>
        <w:ind w:left="360" w:hanging="360"/>
      </w:pPr>
    </w:lvl>
    <w:lvl w:ilvl="1" w:tplc="04090019" w:tentative="1">
      <w:start w:val="1"/>
      <w:numFmt w:val="lowerLetter"/>
      <w:lvlText w:val="%2."/>
      <w:lvlJc w:val="left"/>
      <w:pPr>
        <w:tabs>
          <w:tab w:val="num" w:pos="86"/>
        </w:tabs>
        <w:ind w:left="86" w:hanging="360"/>
      </w:pPr>
    </w:lvl>
    <w:lvl w:ilvl="2" w:tplc="0409001B" w:tentative="1">
      <w:start w:val="1"/>
      <w:numFmt w:val="lowerRoman"/>
      <w:lvlText w:val="%3."/>
      <w:lvlJc w:val="right"/>
      <w:pPr>
        <w:tabs>
          <w:tab w:val="num" w:pos="806"/>
        </w:tabs>
        <w:ind w:left="806" w:hanging="180"/>
      </w:pPr>
    </w:lvl>
    <w:lvl w:ilvl="3" w:tplc="0409000F" w:tentative="1">
      <w:start w:val="1"/>
      <w:numFmt w:val="decimal"/>
      <w:lvlText w:val="%4."/>
      <w:lvlJc w:val="left"/>
      <w:pPr>
        <w:tabs>
          <w:tab w:val="num" w:pos="1526"/>
        </w:tabs>
        <w:ind w:left="1526" w:hanging="360"/>
      </w:pPr>
    </w:lvl>
    <w:lvl w:ilvl="4" w:tplc="04090019" w:tentative="1">
      <w:start w:val="1"/>
      <w:numFmt w:val="lowerLetter"/>
      <w:lvlText w:val="%5."/>
      <w:lvlJc w:val="left"/>
      <w:pPr>
        <w:tabs>
          <w:tab w:val="num" w:pos="2246"/>
        </w:tabs>
        <w:ind w:left="2246" w:hanging="360"/>
      </w:pPr>
    </w:lvl>
    <w:lvl w:ilvl="5" w:tplc="0409001B" w:tentative="1">
      <w:start w:val="1"/>
      <w:numFmt w:val="lowerRoman"/>
      <w:lvlText w:val="%6."/>
      <w:lvlJc w:val="right"/>
      <w:pPr>
        <w:tabs>
          <w:tab w:val="num" w:pos="2966"/>
        </w:tabs>
        <w:ind w:left="2966" w:hanging="180"/>
      </w:pPr>
    </w:lvl>
    <w:lvl w:ilvl="6" w:tplc="0409000F" w:tentative="1">
      <w:start w:val="1"/>
      <w:numFmt w:val="decimal"/>
      <w:lvlText w:val="%7."/>
      <w:lvlJc w:val="left"/>
      <w:pPr>
        <w:tabs>
          <w:tab w:val="num" w:pos="3686"/>
        </w:tabs>
        <w:ind w:left="3686" w:hanging="360"/>
      </w:pPr>
    </w:lvl>
    <w:lvl w:ilvl="7" w:tplc="04090019" w:tentative="1">
      <w:start w:val="1"/>
      <w:numFmt w:val="lowerLetter"/>
      <w:lvlText w:val="%8."/>
      <w:lvlJc w:val="left"/>
      <w:pPr>
        <w:tabs>
          <w:tab w:val="num" w:pos="4406"/>
        </w:tabs>
        <w:ind w:left="4406" w:hanging="360"/>
      </w:pPr>
    </w:lvl>
    <w:lvl w:ilvl="8" w:tplc="0409001B" w:tentative="1">
      <w:start w:val="1"/>
      <w:numFmt w:val="lowerRoman"/>
      <w:lvlText w:val="%9."/>
      <w:lvlJc w:val="right"/>
      <w:pPr>
        <w:tabs>
          <w:tab w:val="num" w:pos="5126"/>
        </w:tabs>
        <w:ind w:left="5126" w:hanging="180"/>
      </w:pPr>
    </w:lvl>
  </w:abstractNum>
  <w:abstractNum w:abstractNumId="1">
    <w:nsid w:val="142505C9"/>
    <w:multiLevelType w:val="hybridMultilevel"/>
    <w:tmpl w:val="5D866860"/>
    <w:lvl w:ilvl="0" w:tplc="04090001">
      <w:start w:val="1"/>
      <w:numFmt w:val="bullet"/>
      <w:pStyle w:val="RedStrip"/>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DA65F1"/>
    <w:multiLevelType w:val="hybridMultilevel"/>
    <w:tmpl w:val="5628C00C"/>
    <w:lvl w:ilvl="0" w:tplc="F2924C50">
      <w:start w:val="1"/>
      <w:numFmt w:val="lowerLetter"/>
      <w:lvlText w:val="%1)"/>
      <w:lvlJc w:val="left"/>
      <w:pPr>
        <w:tabs>
          <w:tab w:val="num" w:pos="360"/>
        </w:tabs>
        <w:ind w:left="360" w:hanging="360"/>
      </w:pPr>
    </w:lvl>
    <w:lvl w:ilvl="1" w:tplc="04090019" w:tentative="1">
      <w:start w:val="1"/>
      <w:numFmt w:val="lowerLetter"/>
      <w:lvlText w:val="%2."/>
      <w:lvlJc w:val="left"/>
      <w:pPr>
        <w:tabs>
          <w:tab w:val="num" w:pos="86"/>
        </w:tabs>
        <w:ind w:left="86" w:hanging="360"/>
      </w:pPr>
    </w:lvl>
    <w:lvl w:ilvl="2" w:tplc="0409001B" w:tentative="1">
      <w:start w:val="1"/>
      <w:numFmt w:val="lowerRoman"/>
      <w:lvlText w:val="%3."/>
      <w:lvlJc w:val="right"/>
      <w:pPr>
        <w:tabs>
          <w:tab w:val="num" w:pos="806"/>
        </w:tabs>
        <w:ind w:left="806" w:hanging="180"/>
      </w:pPr>
    </w:lvl>
    <w:lvl w:ilvl="3" w:tplc="0409000F" w:tentative="1">
      <w:start w:val="1"/>
      <w:numFmt w:val="decimal"/>
      <w:lvlText w:val="%4."/>
      <w:lvlJc w:val="left"/>
      <w:pPr>
        <w:tabs>
          <w:tab w:val="num" w:pos="1526"/>
        </w:tabs>
        <w:ind w:left="1526" w:hanging="360"/>
      </w:pPr>
    </w:lvl>
    <w:lvl w:ilvl="4" w:tplc="04090019" w:tentative="1">
      <w:start w:val="1"/>
      <w:numFmt w:val="lowerLetter"/>
      <w:lvlText w:val="%5."/>
      <w:lvlJc w:val="left"/>
      <w:pPr>
        <w:tabs>
          <w:tab w:val="num" w:pos="2246"/>
        </w:tabs>
        <w:ind w:left="2246" w:hanging="360"/>
      </w:pPr>
    </w:lvl>
    <w:lvl w:ilvl="5" w:tplc="0409001B" w:tentative="1">
      <w:start w:val="1"/>
      <w:numFmt w:val="lowerRoman"/>
      <w:lvlText w:val="%6."/>
      <w:lvlJc w:val="right"/>
      <w:pPr>
        <w:tabs>
          <w:tab w:val="num" w:pos="2966"/>
        </w:tabs>
        <w:ind w:left="2966" w:hanging="180"/>
      </w:pPr>
    </w:lvl>
    <w:lvl w:ilvl="6" w:tplc="0409000F" w:tentative="1">
      <w:start w:val="1"/>
      <w:numFmt w:val="decimal"/>
      <w:lvlText w:val="%7."/>
      <w:lvlJc w:val="left"/>
      <w:pPr>
        <w:tabs>
          <w:tab w:val="num" w:pos="3686"/>
        </w:tabs>
        <w:ind w:left="3686" w:hanging="360"/>
      </w:pPr>
    </w:lvl>
    <w:lvl w:ilvl="7" w:tplc="04090019" w:tentative="1">
      <w:start w:val="1"/>
      <w:numFmt w:val="lowerLetter"/>
      <w:lvlText w:val="%8."/>
      <w:lvlJc w:val="left"/>
      <w:pPr>
        <w:tabs>
          <w:tab w:val="num" w:pos="4406"/>
        </w:tabs>
        <w:ind w:left="4406" w:hanging="360"/>
      </w:pPr>
    </w:lvl>
    <w:lvl w:ilvl="8" w:tplc="0409001B" w:tentative="1">
      <w:start w:val="1"/>
      <w:numFmt w:val="lowerRoman"/>
      <w:lvlText w:val="%9."/>
      <w:lvlJc w:val="right"/>
      <w:pPr>
        <w:tabs>
          <w:tab w:val="num" w:pos="5126"/>
        </w:tabs>
        <w:ind w:left="5126" w:hanging="180"/>
      </w:pPr>
    </w:lvl>
  </w:abstractNum>
  <w:abstractNum w:abstractNumId="3">
    <w:nsid w:val="1E821172"/>
    <w:multiLevelType w:val="hybridMultilevel"/>
    <w:tmpl w:val="EF52B3F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237744B2"/>
    <w:multiLevelType w:val="hybridMultilevel"/>
    <w:tmpl w:val="678E0CCE"/>
    <w:lvl w:ilvl="0" w:tplc="CECCEE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3F4781"/>
    <w:multiLevelType w:val="hybridMultilevel"/>
    <w:tmpl w:val="BE4CE5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211F4B"/>
    <w:multiLevelType w:val="hybridMultilevel"/>
    <w:tmpl w:val="82D0074A"/>
    <w:lvl w:ilvl="0" w:tplc="984412EC">
      <w:start w:val="1"/>
      <w:numFmt w:val="bullet"/>
      <w:pStyle w:val="RedTable"/>
      <w:lvlText w:val=""/>
      <w:lvlJc w:val="left"/>
      <w:pPr>
        <w:tabs>
          <w:tab w:val="num" w:pos="473"/>
        </w:tabs>
        <w:ind w:left="454" w:hanging="34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4840C3"/>
    <w:multiLevelType w:val="hybridMultilevel"/>
    <w:tmpl w:val="6F688ADC"/>
    <w:lvl w:ilvl="0" w:tplc="EDBCED5A">
      <w:numFmt w:val="bullet"/>
      <w:pStyle w:val="bulletedlis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24D688B"/>
    <w:multiLevelType w:val="hybridMultilevel"/>
    <w:tmpl w:val="B4A0E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0D1509"/>
    <w:multiLevelType w:val="hybridMultilevel"/>
    <w:tmpl w:val="4E187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9C253C"/>
    <w:multiLevelType w:val="hybridMultilevel"/>
    <w:tmpl w:val="3A703D1A"/>
    <w:lvl w:ilvl="0" w:tplc="F2924C50">
      <w:start w:val="1"/>
      <w:numFmt w:val="lowerLetter"/>
      <w:lvlText w:val="%1)"/>
      <w:lvlJc w:val="left"/>
      <w:pPr>
        <w:tabs>
          <w:tab w:val="num" w:pos="360"/>
        </w:tabs>
        <w:ind w:left="360" w:hanging="360"/>
      </w:pPr>
    </w:lvl>
    <w:lvl w:ilvl="1" w:tplc="04090019" w:tentative="1">
      <w:start w:val="1"/>
      <w:numFmt w:val="lowerLetter"/>
      <w:lvlText w:val="%2."/>
      <w:lvlJc w:val="left"/>
      <w:pPr>
        <w:tabs>
          <w:tab w:val="num" w:pos="86"/>
        </w:tabs>
        <w:ind w:left="86" w:hanging="360"/>
      </w:pPr>
    </w:lvl>
    <w:lvl w:ilvl="2" w:tplc="0409001B" w:tentative="1">
      <w:start w:val="1"/>
      <w:numFmt w:val="lowerRoman"/>
      <w:lvlText w:val="%3."/>
      <w:lvlJc w:val="right"/>
      <w:pPr>
        <w:tabs>
          <w:tab w:val="num" w:pos="806"/>
        </w:tabs>
        <w:ind w:left="806" w:hanging="180"/>
      </w:pPr>
    </w:lvl>
    <w:lvl w:ilvl="3" w:tplc="0409000F" w:tentative="1">
      <w:start w:val="1"/>
      <w:numFmt w:val="decimal"/>
      <w:lvlText w:val="%4."/>
      <w:lvlJc w:val="left"/>
      <w:pPr>
        <w:tabs>
          <w:tab w:val="num" w:pos="1526"/>
        </w:tabs>
        <w:ind w:left="1526" w:hanging="360"/>
      </w:pPr>
    </w:lvl>
    <w:lvl w:ilvl="4" w:tplc="04090019" w:tentative="1">
      <w:start w:val="1"/>
      <w:numFmt w:val="lowerLetter"/>
      <w:lvlText w:val="%5."/>
      <w:lvlJc w:val="left"/>
      <w:pPr>
        <w:tabs>
          <w:tab w:val="num" w:pos="2246"/>
        </w:tabs>
        <w:ind w:left="2246" w:hanging="360"/>
      </w:pPr>
    </w:lvl>
    <w:lvl w:ilvl="5" w:tplc="0409001B" w:tentative="1">
      <w:start w:val="1"/>
      <w:numFmt w:val="lowerRoman"/>
      <w:lvlText w:val="%6."/>
      <w:lvlJc w:val="right"/>
      <w:pPr>
        <w:tabs>
          <w:tab w:val="num" w:pos="2966"/>
        </w:tabs>
        <w:ind w:left="2966" w:hanging="180"/>
      </w:pPr>
    </w:lvl>
    <w:lvl w:ilvl="6" w:tplc="0409000F" w:tentative="1">
      <w:start w:val="1"/>
      <w:numFmt w:val="decimal"/>
      <w:lvlText w:val="%7."/>
      <w:lvlJc w:val="left"/>
      <w:pPr>
        <w:tabs>
          <w:tab w:val="num" w:pos="3686"/>
        </w:tabs>
        <w:ind w:left="3686" w:hanging="360"/>
      </w:pPr>
    </w:lvl>
    <w:lvl w:ilvl="7" w:tplc="04090019" w:tentative="1">
      <w:start w:val="1"/>
      <w:numFmt w:val="lowerLetter"/>
      <w:lvlText w:val="%8."/>
      <w:lvlJc w:val="left"/>
      <w:pPr>
        <w:tabs>
          <w:tab w:val="num" w:pos="4406"/>
        </w:tabs>
        <w:ind w:left="4406" w:hanging="360"/>
      </w:pPr>
    </w:lvl>
    <w:lvl w:ilvl="8" w:tplc="0409001B" w:tentative="1">
      <w:start w:val="1"/>
      <w:numFmt w:val="lowerRoman"/>
      <w:lvlText w:val="%9."/>
      <w:lvlJc w:val="right"/>
      <w:pPr>
        <w:tabs>
          <w:tab w:val="num" w:pos="5126"/>
        </w:tabs>
        <w:ind w:left="5126" w:hanging="180"/>
      </w:pPr>
    </w:lvl>
  </w:abstractNum>
  <w:abstractNum w:abstractNumId="11">
    <w:nsid w:val="47B65C61"/>
    <w:multiLevelType w:val="hybridMultilevel"/>
    <w:tmpl w:val="65DAF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5E518D"/>
    <w:multiLevelType w:val="hybridMultilevel"/>
    <w:tmpl w:val="C9B23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D815E2"/>
    <w:multiLevelType w:val="multilevel"/>
    <w:tmpl w:val="92843F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FA629B8"/>
    <w:multiLevelType w:val="hybridMultilevel"/>
    <w:tmpl w:val="1CA4335E"/>
    <w:lvl w:ilvl="0" w:tplc="0C0C84E6">
      <w:start w:val="1"/>
      <w:numFmt w:val="decimal"/>
      <w:pStyle w:val="GreyTable"/>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424E67"/>
    <w:multiLevelType w:val="hybridMultilevel"/>
    <w:tmpl w:val="2CB2F6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676C711D"/>
    <w:multiLevelType w:val="hybridMultilevel"/>
    <w:tmpl w:val="78CA49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F319AB"/>
    <w:multiLevelType w:val="hybridMultilevel"/>
    <w:tmpl w:val="B8EA7536"/>
    <w:lvl w:ilvl="0" w:tplc="F2924C50">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DB378F"/>
    <w:multiLevelType w:val="hybridMultilevel"/>
    <w:tmpl w:val="622C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DF4E5F"/>
    <w:multiLevelType w:val="multilevel"/>
    <w:tmpl w:val="7D6E65D6"/>
    <w:lvl w:ilvl="0">
      <w:start w:val="1"/>
      <w:numFmt w:val="decimal"/>
      <w:pStyle w:val="FigureNumbers"/>
      <w:lvlText w:val="Figure %1"/>
      <w:lvlJc w:val="left"/>
      <w:pPr>
        <w:tabs>
          <w:tab w:val="num" w:pos="2214"/>
        </w:tabs>
        <w:ind w:left="1134"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75F91601"/>
    <w:multiLevelType w:val="hybridMultilevel"/>
    <w:tmpl w:val="C81A0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19"/>
  </w:num>
  <w:num w:numId="4">
    <w:abstractNumId w:val="6"/>
  </w:num>
  <w:num w:numId="5">
    <w:abstractNumId w:val="7"/>
  </w:num>
  <w:num w:numId="6">
    <w:abstractNumId w:val="5"/>
  </w:num>
  <w:num w:numId="7">
    <w:abstractNumId w:val="12"/>
  </w:num>
  <w:num w:numId="8">
    <w:abstractNumId w:val="15"/>
  </w:num>
  <w:num w:numId="9">
    <w:abstractNumId w:val="3"/>
  </w:num>
  <w:num w:numId="10">
    <w:abstractNumId w:val="16"/>
  </w:num>
  <w:num w:numId="11">
    <w:abstractNumId w:val="14"/>
  </w:num>
  <w:num w:numId="12">
    <w:abstractNumId w:val="8"/>
  </w:num>
  <w:num w:numId="13">
    <w:abstractNumId w:val="4"/>
  </w:num>
  <w:num w:numId="14">
    <w:abstractNumId w:val="20"/>
  </w:num>
  <w:num w:numId="15">
    <w:abstractNumId w:val="18"/>
  </w:num>
  <w:num w:numId="16">
    <w:abstractNumId w:val="11"/>
  </w:num>
  <w:num w:numId="17">
    <w:abstractNumId w:val="9"/>
  </w:num>
  <w:num w:numId="18">
    <w:abstractNumId w:val="17"/>
  </w:num>
  <w:num w:numId="19">
    <w:abstractNumId w:val="2"/>
  </w:num>
  <w:num w:numId="20">
    <w:abstractNumId w:val="0"/>
  </w:num>
  <w:num w:numId="21">
    <w:abstractNumId w:val="10"/>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trackRevisions/>
  <w:defaultTabStop w:val="720"/>
  <w:drawingGridHorizontalSpacing w:val="181"/>
  <w:drawingGridVerticalSpacing w:val="181"/>
  <w:noPunctuationKerning/>
  <w:characterSpacingControl w:val="doNotCompress"/>
  <w:hdrShapeDefaults>
    <o:shapedefaults v:ext="edit" spidmax="2049">
      <v:textbox inset="0,0,0,0"/>
      <o:colormru v:ext="edit" colors="#cfc,#ffc,#f00000,#dc0000,#f8f8f8,#eaeaea,#ddd,silver"/>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21"/>
    <w:rsid w:val="00043F59"/>
    <w:rsid w:val="000C1454"/>
    <w:rsid w:val="00125EDE"/>
    <w:rsid w:val="001514D6"/>
    <w:rsid w:val="00153F21"/>
    <w:rsid w:val="00170B9E"/>
    <w:rsid w:val="001A0EAB"/>
    <w:rsid w:val="001F4B26"/>
    <w:rsid w:val="002067D0"/>
    <w:rsid w:val="00232BF6"/>
    <w:rsid w:val="00244031"/>
    <w:rsid w:val="003345D6"/>
    <w:rsid w:val="0034715F"/>
    <w:rsid w:val="00361058"/>
    <w:rsid w:val="00376A7E"/>
    <w:rsid w:val="00386645"/>
    <w:rsid w:val="003C10DD"/>
    <w:rsid w:val="003D37AA"/>
    <w:rsid w:val="00472CE5"/>
    <w:rsid w:val="004B1AEA"/>
    <w:rsid w:val="004F561A"/>
    <w:rsid w:val="005474B8"/>
    <w:rsid w:val="0056019E"/>
    <w:rsid w:val="005C3ABC"/>
    <w:rsid w:val="005D2631"/>
    <w:rsid w:val="006C246B"/>
    <w:rsid w:val="006F3510"/>
    <w:rsid w:val="00750B85"/>
    <w:rsid w:val="007D6ABF"/>
    <w:rsid w:val="00881133"/>
    <w:rsid w:val="008E526A"/>
    <w:rsid w:val="0093296F"/>
    <w:rsid w:val="00961C9C"/>
    <w:rsid w:val="00962B75"/>
    <w:rsid w:val="0098528A"/>
    <w:rsid w:val="009E401B"/>
    <w:rsid w:val="009F1D32"/>
    <w:rsid w:val="00A05572"/>
    <w:rsid w:val="00A56AEB"/>
    <w:rsid w:val="00A65AB9"/>
    <w:rsid w:val="00A844A3"/>
    <w:rsid w:val="00AE7343"/>
    <w:rsid w:val="00C216E4"/>
    <w:rsid w:val="00C8182B"/>
    <w:rsid w:val="00CD1BF3"/>
    <w:rsid w:val="00D33557"/>
    <w:rsid w:val="00D80E49"/>
    <w:rsid w:val="00D82561"/>
    <w:rsid w:val="00D928D5"/>
    <w:rsid w:val="00DC5475"/>
    <w:rsid w:val="00DD5DF6"/>
    <w:rsid w:val="00E6365B"/>
    <w:rsid w:val="00E72463"/>
    <w:rsid w:val="00F001C7"/>
    <w:rsid w:val="00F0562A"/>
    <w:rsid w:val="00F33530"/>
    <w:rsid w:val="00FD539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0,0,0,0"/>
      <o:colormru v:ext="edit" colors="#cfc,#ffc,#f00000,#dc0000,#f8f8f8,#eaeaea,#ddd,silver"/>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D0"/>
    <w:rPr>
      <w:rFonts w:ascii="Arial" w:hAnsi="Arial"/>
      <w:szCs w:val="24"/>
      <w:lang w:eastAsia="en-US"/>
    </w:rPr>
  </w:style>
  <w:style w:type="paragraph" w:styleId="Heading1">
    <w:name w:val="heading 1"/>
    <w:basedOn w:val="Normal"/>
    <w:next w:val="Normal"/>
    <w:qFormat/>
    <w:rsid w:val="003345D6"/>
    <w:pPr>
      <w:keepNext/>
      <w:pageBreakBefore/>
      <w:numPr>
        <w:numId w:val="1"/>
      </w:numPr>
      <w:outlineLvl w:val="0"/>
    </w:pPr>
    <w:rPr>
      <w:b/>
      <w:bCs/>
      <w:sz w:val="28"/>
      <w:lang w:val="en-US"/>
    </w:rPr>
  </w:style>
  <w:style w:type="paragraph" w:styleId="Heading2">
    <w:name w:val="heading 2"/>
    <w:basedOn w:val="Normal"/>
    <w:next w:val="Normal"/>
    <w:qFormat/>
    <w:rsid w:val="003345D6"/>
    <w:pPr>
      <w:keepNext/>
      <w:numPr>
        <w:ilvl w:val="1"/>
        <w:numId w:val="1"/>
      </w:numPr>
      <w:outlineLvl w:val="1"/>
    </w:pPr>
    <w:rPr>
      <w:b/>
      <w:bCs/>
      <w:sz w:val="24"/>
      <w:lang w:val="en-US"/>
    </w:rPr>
  </w:style>
  <w:style w:type="paragraph" w:styleId="Heading3">
    <w:name w:val="heading 3"/>
    <w:basedOn w:val="Normal"/>
    <w:next w:val="Normal"/>
    <w:qFormat/>
    <w:rsid w:val="003345D6"/>
    <w:pPr>
      <w:keepNext/>
      <w:numPr>
        <w:ilvl w:val="2"/>
        <w:numId w:val="1"/>
      </w:numPr>
      <w:outlineLvl w:val="2"/>
    </w:pPr>
    <w:rPr>
      <w:b/>
      <w:bCs/>
      <w:lang w:val="en-US"/>
    </w:rPr>
  </w:style>
  <w:style w:type="paragraph" w:styleId="Heading4">
    <w:name w:val="heading 4"/>
    <w:basedOn w:val="Normal"/>
    <w:next w:val="Normal"/>
    <w:qFormat/>
    <w:rsid w:val="003345D6"/>
    <w:pPr>
      <w:keepNext/>
      <w:numPr>
        <w:ilvl w:val="3"/>
        <w:numId w:val="1"/>
      </w:numPr>
      <w:outlineLvl w:val="3"/>
    </w:pPr>
    <w:rPr>
      <w:b/>
      <w:bCs/>
      <w:color w:val="808080"/>
      <w:lang w:val="en-US"/>
    </w:rPr>
  </w:style>
  <w:style w:type="paragraph" w:styleId="Heading5">
    <w:name w:val="heading 5"/>
    <w:basedOn w:val="Normal"/>
    <w:next w:val="Normal"/>
    <w:qFormat/>
    <w:rsid w:val="003345D6"/>
    <w:pPr>
      <w:keepNext/>
      <w:numPr>
        <w:ilvl w:val="4"/>
        <w:numId w:val="1"/>
      </w:numPr>
      <w:outlineLvl w:val="4"/>
    </w:pPr>
    <w:rPr>
      <w:b/>
      <w:bCs/>
      <w:color w:val="808080"/>
      <w:lang w:val="en-US"/>
    </w:rPr>
  </w:style>
  <w:style w:type="paragraph" w:styleId="Heading6">
    <w:name w:val="heading 6"/>
    <w:basedOn w:val="Normal"/>
    <w:next w:val="Normal"/>
    <w:qFormat/>
    <w:rsid w:val="003345D6"/>
    <w:pPr>
      <w:numPr>
        <w:ilvl w:val="5"/>
        <w:numId w:val="1"/>
      </w:numPr>
      <w:spacing w:before="240" w:after="60"/>
      <w:outlineLvl w:val="5"/>
    </w:pPr>
    <w:rPr>
      <w:b/>
      <w:bCs/>
      <w:sz w:val="22"/>
      <w:szCs w:val="22"/>
    </w:rPr>
  </w:style>
  <w:style w:type="paragraph" w:styleId="Heading7">
    <w:name w:val="heading 7"/>
    <w:basedOn w:val="Normal"/>
    <w:next w:val="Normal"/>
    <w:qFormat/>
    <w:rsid w:val="003345D6"/>
    <w:pPr>
      <w:numPr>
        <w:ilvl w:val="6"/>
        <w:numId w:val="1"/>
      </w:numPr>
      <w:spacing w:before="240" w:after="60"/>
      <w:outlineLvl w:val="6"/>
    </w:pPr>
  </w:style>
  <w:style w:type="paragraph" w:styleId="Heading8">
    <w:name w:val="heading 8"/>
    <w:basedOn w:val="Normal"/>
    <w:next w:val="Normal"/>
    <w:qFormat/>
    <w:rsid w:val="003345D6"/>
    <w:pPr>
      <w:numPr>
        <w:ilvl w:val="7"/>
        <w:numId w:val="1"/>
      </w:numPr>
      <w:spacing w:before="240" w:after="60"/>
      <w:outlineLvl w:val="7"/>
    </w:pPr>
    <w:rPr>
      <w:i/>
      <w:iCs/>
    </w:rPr>
  </w:style>
  <w:style w:type="paragraph" w:styleId="Heading9">
    <w:name w:val="heading 9"/>
    <w:basedOn w:val="Normal"/>
    <w:next w:val="Normal"/>
    <w:qFormat/>
    <w:rsid w:val="003345D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3345D6"/>
    <w:rPr>
      <w:szCs w:val="20"/>
    </w:rPr>
  </w:style>
  <w:style w:type="character" w:styleId="FootnoteReference">
    <w:name w:val="footnote reference"/>
    <w:semiHidden/>
    <w:rsid w:val="003345D6"/>
    <w:rPr>
      <w:vertAlign w:val="superscript"/>
    </w:rPr>
  </w:style>
  <w:style w:type="paragraph" w:styleId="Header">
    <w:name w:val="header"/>
    <w:basedOn w:val="Normal"/>
    <w:semiHidden/>
    <w:rsid w:val="003345D6"/>
    <w:pPr>
      <w:tabs>
        <w:tab w:val="center" w:pos="4153"/>
        <w:tab w:val="right" w:pos="8306"/>
      </w:tabs>
    </w:pPr>
  </w:style>
  <w:style w:type="paragraph" w:styleId="Footer">
    <w:name w:val="footer"/>
    <w:basedOn w:val="Normal"/>
    <w:semiHidden/>
    <w:rsid w:val="003345D6"/>
    <w:pPr>
      <w:tabs>
        <w:tab w:val="center" w:pos="4153"/>
        <w:tab w:val="right" w:pos="8306"/>
      </w:tabs>
    </w:pPr>
    <w:rPr>
      <w:sz w:val="16"/>
    </w:rPr>
  </w:style>
  <w:style w:type="character" w:styleId="PageNumber">
    <w:name w:val="page number"/>
    <w:basedOn w:val="DefaultParagraphFont"/>
    <w:semiHidden/>
    <w:rsid w:val="003345D6"/>
  </w:style>
  <w:style w:type="paragraph" w:styleId="BodyText">
    <w:name w:val="Body Text"/>
    <w:basedOn w:val="Normal"/>
    <w:semiHidden/>
    <w:rsid w:val="003345D6"/>
    <w:rPr>
      <w:lang w:val="en-US"/>
    </w:rPr>
  </w:style>
  <w:style w:type="paragraph" w:styleId="PlainText">
    <w:name w:val="Plain Text"/>
    <w:basedOn w:val="Normal"/>
    <w:semiHidden/>
    <w:rsid w:val="003345D6"/>
    <w:rPr>
      <w:rFonts w:ascii="Courier New" w:hAnsi="Courier New" w:cs="Courier New"/>
      <w:szCs w:val="20"/>
      <w:lang w:val="en-US"/>
    </w:rPr>
  </w:style>
  <w:style w:type="paragraph" w:styleId="BodyText2">
    <w:name w:val="Body Text 2"/>
    <w:basedOn w:val="Normal"/>
    <w:semiHidden/>
    <w:rsid w:val="003345D6"/>
    <w:pPr>
      <w:pBdr>
        <w:top w:val="single" w:sz="4" w:space="1" w:color="auto"/>
        <w:left w:val="single" w:sz="4" w:space="4" w:color="auto"/>
        <w:bottom w:val="single" w:sz="4" w:space="1" w:color="auto"/>
        <w:right w:val="single" w:sz="4" w:space="4" w:color="auto"/>
      </w:pBdr>
      <w:shd w:val="clear" w:color="auto" w:fill="F3F3F3"/>
      <w:jc w:val="both"/>
    </w:pPr>
    <w:rPr>
      <w:lang w:val="en-US"/>
    </w:rPr>
  </w:style>
  <w:style w:type="paragraph" w:styleId="BodyText3">
    <w:name w:val="Body Text 3"/>
    <w:basedOn w:val="Normal"/>
    <w:semiHidden/>
    <w:rsid w:val="003345D6"/>
    <w:pPr>
      <w:jc w:val="center"/>
    </w:pPr>
  </w:style>
  <w:style w:type="paragraph" w:styleId="NormalWeb">
    <w:name w:val="Normal (Web)"/>
    <w:basedOn w:val="Normal"/>
    <w:semiHidden/>
    <w:rsid w:val="003345D6"/>
    <w:pPr>
      <w:spacing w:before="100" w:beforeAutospacing="1" w:after="100" w:afterAutospacing="1"/>
    </w:pPr>
  </w:style>
  <w:style w:type="paragraph" w:customStyle="1" w:styleId="FigureNumbers">
    <w:name w:val="Figure Numbers"/>
    <w:basedOn w:val="Normal"/>
    <w:rsid w:val="003345D6"/>
    <w:pPr>
      <w:numPr>
        <w:numId w:val="3"/>
      </w:numPr>
      <w:tabs>
        <w:tab w:val="clear" w:pos="2214"/>
        <w:tab w:val="num" w:pos="1080"/>
      </w:tabs>
      <w:ind w:right="1134"/>
      <w:jc w:val="center"/>
    </w:pPr>
    <w:rPr>
      <w:i/>
      <w:sz w:val="18"/>
      <w:lang w:val="en-US"/>
    </w:rPr>
  </w:style>
  <w:style w:type="character" w:styleId="Strong">
    <w:name w:val="Strong"/>
    <w:qFormat/>
    <w:rsid w:val="003345D6"/>
    <w:rPr>
      <w:b/>
      <w:bCs/>
    </w:rPr>
  </w:style>
  <w:style w:type="paragraph" w:styleId="BodyTextIndent2">
    <w:name w:val="Body Text Indent 2"/>
    <w:basedOn w:val="Normal"/>
    <w:semiHidden/>
    <w:rsid w:val="003345D6"/>
    <w:pPr>
      <w:ind w:left="1080"/>
    </w:pPr>
    <w:rPr>
      <w:bCs/>
      <w:color w:val="C0C0C0"/>
      <w:szCs w:val="20"/>
    </w:rPr>
  </w:style>
  <w:style w:type="paragraph" w:styleId="TOC1">
    <w:name w:val="toc 1"/>
    <w:basedOn w:val="Normal"/>
    <w:next w:val="Normal"/>
    <w:autoRedefine/>
    <w:uiPriority w:val="39"/>
    <w:rsid w:val="003345D6"/>
    <w:rPr>
      <w:i/>
      <w:iCs/>
      <w:lang w:val="en-US"/>
    </w:rPr>
  </w:style>
  <w:style w:type="paragraph" w:styleId="TOC2">
    <w:name w:val="toc 2"/>
    <w:basedOn w:val="Normal"/>
    <w:next w:val="Normal"/>
    <w:autoRedefine/>
    <w:uiPriority w:val="39"/>
    <w:rsid w:val="003345D6"/>
    <w:pPr>
      <w:ind w:left="220"/>
    </w:pPr>
    <w:rPr>
      <w:rFonts w:ascii="Times New Roman" w:hAnsi="Times New Roman"/>
      <w:smallCaps/>
    </w:rPr>
  </w:style>
  <w:style w:type="paragraph" w:styleId="TOC3">
    <w:name w:val="toc 3"/>
    <w:basedOn w:val="Normal"/>
    <w:next w:val="Normal"/>
    <w:autoRedefine/>
    <w:uiPriority w:val="39"/>
    <w:rsid w:val="003345D6"/>
    <w:pPr>
      <w:ind w:left="440"/>
    </w:pPr>
    <w:rPr>
      <w:rFonts w:ascii="Times New Roman" w:hAnsi="Times New Roman"/>
      <w:i/>
      <w:iCs/>
    </w:rPr>
  </w:style>
  <w:style w:type="paragraph" w:styleId="TOC4">
    <w:name w:val="toc 4"/>
    <w:basedOn w:val="Normal"/>
    <w:next w:val="Normal"/>
    <w:autoRedefine/>
    <w:semiHidden/>
    <w:rsid w:val="003345D6"/>
    <w:pPr>
      <w:ind w:left="660"/>
    </w:pPr>
    <w:rPr>
      <w:rFonts w:ascii="Times New Roman" w:hAnsi="Times New Roman"/>
      <w:szCs w:val="21"/>
    </w:rPr>
  </w:style>
  <w:style w:type="paragraph" w:styleId="TOC5">
    <w:name w:val="toc 5"/>
    <w:basedOn w:val="Normal"/>
    <w:next w:val="Normal"/>
    <w:autoRedefine/>
    <w:semiHidden/>
    <w:rsid w:val="003345D6"/>
    <w:pPr>
      <w:ind w:left="880"/>
    </w:pPr>
    <w:rPr>
      <w:rFonts w:ascii="Times New Roman" w:hAnsi="Times New Roman"/>
      <w:szCs w:val="21"/>
    </w:rPr>
  </w:style>
  <w:style w:type="paragraph" w:styleId="TOC6">
    <w:name w:val="toc 6"/>
    <w:basedOn w:val="Normal"/>
    <w:next w:val="Normal"/>
    <w:autoRedefine/>
    <w:semiHidden/>
    <w:rsid w:val="003345D6"/>
    <w:pPr>
      <w:ind w:left="1100"/>
    </w:pPr>
    <w:rPr>
      <w:rFonts w:ascii="Times New Roman" w:hAnsi="Times New Roman"/>
      <w:szCs w:val="21"/>
    </w:rPr>
  </w:style>
  <w:style w:type="paragraph" w:styleId="TOC7">
    <w:name w:val="toc 7"/>
    <w:basedOn w:val="Normal"/>
    <w:next w:val="Normal"/>
    <w:autoRedefine/>
    <w:semiHidden/>
    <w:rsid w:val="003345D6"/>
    <w:pPr>
      <w:ind w:left="1320"/>
    </w:pPr>
    <w:rPr>
      <w:rFonts w:ascii="Times New Roman" w:hAnsi="Times New Roman"/>
      <w:szCs w:val="21"/>
    </w:rPr>
  </w:style>
  <w:style w:type="paragraph" w:styleId="TOC8">
    <w:name w:val="toc 8"/>
    <w:basedOn w:val="Normal"/>
    <w:next w:val="Normal"/>
    <w:autoRedefine/>
    <w:semiHidden/>
    <w:rsid w:val="003345D6"/>
    <w:pPr>
      <w:ind w:left="1540"/>
    </w:pPr>
    <w:rPr>
      <w:rFonts w:ascii="Times New Roman" w:hAnsi="Times New Roman"/>
      <w:szCs w:val="21"/>
    </w:rPr>
  </w:style>
  <w:style w:type="paragraph" w:styleId="TOC9">
    <w:name w:val="toc 9"/>
    <w:basedOn w:val="Normal"/>
    <w:next w:val="Normal"/>
    <w:autoRedefine/>
    <w:semiHidden/>
    <w:rsid w:val="003345D6"/>
    <w:pPr>
      <w:ind w:left="1760"/>
    </w:pPr>
    <w:rPr>
      <w:rFonts w:ascii="Times New Roman" w:hAnsi="Times New Roman"/>
      <w:szCs w:val="21"/>
    </w:rPr>
  </w:style>
  <w:style w:type="character" w:styleId="Hyperlink">
    <w:name w:val="Hyperlink"/>
    <w:uiPriority w:val="99"/>
    <w:rsid w:val="003345D6"/>
    <w:rPr>
      <w:color w:val="0000FF"/>
      <w:u w:val="single"/>
    </w:rPr>
  </w:style>
  <w:style w:type="paragraph" w:styleId="DocumentMap">
    <w:name w:val="Document Map"/>
    <w:basedOn w:val="Normal"/>
    <w:semiHidden/>
    <w:rsid w:val="003345D6"/>
    <w:pPr>
      <w:shd w:val="clear" w:color="auto" w:fill="000080"/>
    </w:pPr>
    <w:rPr>
      <w:rFonts w:ascii="Tahoma" w:hAnsi="Tahoma" w:cs="Tahoma"/>
    </w:rPr>
  </w:style>
  <w:style w:type="character" w:styleId="Emphasis">
    <w:name w:val="Emphasis"/>
    <w:qFormat/>
    <w:rsid w:val="003345D6"/>
    <w:rPr>
      <w:i/>
      <w:iCs/>
    </w:rPr>
  </w:style>
  <w:style w:type="character" w:styleId="FollowedHyperlink">
    <w:name w:val="FollowedHyperlink"/>
    <w:semiHidden/>
    <w:rsid w:val="003345D6"/>
    <w:rPr>
      <w:color w:val="800080"/>
      <w:u w:val="single"/>
    </w:rPr>
  </w:style>
  <w:style w:type="paragraph" w:customStyle="1" w:styleId="PhotoCaption">
    <w:name w:val="Photo Caption"/>
    <w:basedOn w:val="Normal"/>
    <w:rsid w:val="003345D6"/>
    <w:pPr>
      <w:spacing w:before="60" w:after="120"/>
    </w:pPr>
    <w:rPr>
      <w:i/>
      <w:sz w:val="22"/>
    </w:rPr>
  </w:style>
  <w:style w:type="paragraph" w:customStyle="1" w:styleId="RedTable">
    <w:name w:val="Red Table"/>
    <w:basedOn w:val="Normal"/>
    <w:rsid w:val="003345D6"/>
    <w:pPr>
      <w:numPr>
        <w:numId w:val="4"/>
      </w:numPr>
      <w:spacing w:before="60" w:after="120"/>
      <w:ind w:right="113"/>
      <w:jc w:val="both"/>
    </w:pPr>
    <w:rPr>
      <w:color w:val="FFFFFF"/>
      <w:sz w:val="28"/>
    </w:rPr>
  </w:style>
  <w:style w:type="paragraph" w:customStyle="1" w:styleId="RedStrip">
    <w:name w:val="Red Strip"/>
    <w:basedOn w:val="RedTable"/>
    <w:rsid w:val="003345D6"/>
    <w:pPr>
      <w:numPr>
        <w:numId w:val="2"/>
      </w:numPr>
      <w:spacing w:before="120"/>
      <w:jc w:val="right"/>
    </w:pPr>
    <w:rPr>
      <w:b/>
      <w:sz w:val="56"/>
    </w:rPr>
  </w:style>
  <w:style w:type="paragraph" w:customStyle="1" w:styleId="bulletedlist">
    <w:name w:val="bulleted list"/>
    <w:basedOn w:val="Normal"/>
    <w:rsid w:val="003345D6"/>
    <w:pPr>
      <w:numPr>
        <w:numId w:val="5"/>
      </w:numPr>
      <w:spacing w:before="60" w:after="60"/>
      <w:jc w:val="both"/>
    </w:pPr>
    <w:rPr>
      <w:sz w:val="22"/>
    </w:rPr>
  </w:style>
  <w:style w:type="paragraph" w:styleId="BodyTextIndent">
    <w:name w:val="Body Text Indent"/>
    <w:basedOn w:val="Normal"/>
    <w:semiHidden/>
    <w:rsid w:val="003345D6"/>
    <w:pPr>
      <w:ind w:left="720"/>
    </w:pPr>
  </w:style>
  <w:style w:type="paragraph" w:styleId="TableofFigures">
    <w:name w:val="table of figures"/>
    <w:basedOn w:val="Normal"/>
    <w:next w:val="Normal"/>
    <w:semiHidden/>
    <w:rsid w:val="003345D6"/>
    <w:pPr>
      <w:ind w:left="440" w:hanging="440"/>
    </w:pPr>
  </w:style>
  <w:style w:type="paragraph" w:customStyle="1" w:styleId="GreyTable">
    <w:name w:val="Grey Table"/>
    <w:basedOn w:val="Normal"/>
    <w:rsid w:val="003345D6"/>
    <w:pPr>
      <w:numPr>
        <w:numId w:val="11"/>
      </w:numPr>
      <w:pBdr>
        <w:top w:val="single" w:sz="4" w:space="1" w:color="FF0000"/>
        <w:left w:val="single" w:sz="4" w:space="4" w:color="FF0000"/>
        <w:bottom w:val="single" w:sz="4" w:space="1" w:color="FF0000"/>
        <w:right w:val="single" w:sz="4" w:space="4" w:color="FF0000"/>
      </w:pBdr>
      <w:shd w:val="clear" w:color="auto" w:fill="E6E6E6"/>
      <w:spacing w:before="120"/>
      <w:ind w:right="1134"/>
    </w:pPr>
  </w:style>
  <w:style w:type="paragraph" w:customStyle="1" w:styleId="xl65">
    <w:name w:val="xl65"/>
    <w:basedOn w:val="Normal"/>
    <w:rsid w:val="003345D6"/>
    <w:pPr>
      <w:pBdr>
        <w:top w:val="single" w:sz="8"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6">
    <w:name w:val="xl66"/>
    <w:basedOn w:val="Normal"/>
    <w:rsid w:val="003345D6"/>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7">
    <w:name w:val="xl67"/>
    <w:basedOn w:val="Normal"/>
    <w:rsid w:val="003345D6"/>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8">
    <w:name w:val="xl68"/>
    <w:basedOn w:val="Normal"/>
    <w:rsid w:val="003345D6"/>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9">
    <w:name w:val="xl69"/>
    <w:basedOn w:val="Normal"/>
    <w:rsid w:val="003345D6"/>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70">
    <w:name w:val="xl70"/>
    <w:basedOn w:val="Normal"/>
    <w:rsid w:val="003345D6"/>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link w:val="BalloonTextChar"/>
    <w:uiPriority w:val="99"/>
    <w:semiHidden/>
    <w:unhideWhenUsed/>
    <w:rsid w:val="00F001C7"/>
    <w:rPr>
      <w:rFonts w:ascii="Tahoma" w:hAnsi="Tahoma" w:cs="Tahoma"/>
      <w:sz w:val="16"/>
      <w:szCs w:val="16"/>
    </w:rPr>
  </w:style>
  <w:style w:type="character" w:customStyle="1" w:styleId="BalloonTextChar">
    <w:name w:val="Balloon Text Char"/>
    <w:basedOn w:val="DefaultParagraphFont"/>
    <w:link w:val="BalloonText"/>
    <w:uiPriority w:val="99"/>
    <w:semiHidden/>
    <w:rsid w:val="00F001C7"/>
    <w:rPr>
      <w:rFonts w:ascii="Tahoma" w:hAnsi="Tahoma" w:cs="Tahoma"/>
      <w:sz w:val="16"/>
      <w:szCs w:val="16"/>
      <w:lang w:eastAsia="en-US"/>
    </w:rPr>
  </w:style>
  <w:style w:type="table" w:styleId="TableGrid">
    <w:name w:val="Table Grid"/>
    <w:basedOn w:val="TableNormal"/>
    <w:uiPriority w:val="59"/>
    <w:rsid w:val="00347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6645"/>
    <w:rPr>
      <w:rFonts w:ascii="Arial" w:hAnsi="Arial"/>
      <w:szCs w:val="24"/>
      <w:lang w:eastAsia="en-US"/>
    </w:rPr>
  </w:style>
  <w:style w:type="character" w:styleId="CommentReference">
    <w:name w:val="annotation reference"/>
    <w:basedOn w:val="DefaultParagraphFont"/>
    <w:uiPriority w:val="99"/>
    <w:semiHidden/>
    <w:unhideWhenUsed/>
    <w:rsid w:val="00386645"/>
    <w:rPr>
      <w:sz w:val="16"/>
      <w:szCs w:val="16"/>
    </w:rPr>
  </w:style>
  <w:style w:type="paragraph" w:styleId="CommentText">
    <w:name w:val="annotation text"/>
    <w:basedOn w:val="Normal"/>
    <w:link w:val="CommentTextChar"/>
    <w:uiPriority w:val="99"/>
    <w:semiHidden/>
    <w:unhideWhenUsed/>
    <w:rsid w:val="00386645"/>
    <w:rPr>
      <w:szCs w:val="20"/>
    </w:rPr>
  </w:style>
  <w:style w:type="character" w:customStyle="1" w:styleId="CommentTextChar">
    <w:name w:val="Comment Text Char"/>
    <w:basedOn w:val="DefaultParagraphFont"/>
    <w:link w:val="CommentText"/>
    <w:uiPriority w:val="99"/>
    <w:semiHidden/>
    <w:rsid w:val="00386645"/>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86645"/>
    <w:rPr>
      <w:b/>
      <w:bCs/>
    </w:rPr>
  </w:style>
  <w:style w:type="character" w:customStyle="1" w:styleId="CommentSubjectChar">
    <w:name w:val="Comment Subject Char"/>
    <w:basedOn w:val="CommentTextChar"/>
    <w:link w:val="CommentSubject"/>
    <w:uiPriority w:val="99"/>
    <w:semiHidden/>
    <w:rsid w:val="00386645"/>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D0"/>
    <w:rPr>
      <w:rFonts w:ascii="Arial" w:hAnsi="Arial"/>
      <w:szCs w:val="24"/>
      <w:lang w:eastAsia="en-US"/>
    </w:rPr>
  </w:style>
  <w:style w:type="paragraph" w:styleId="Heading1">
    <w:name w:val="heading 1"/>
    <w:basedOn w:val="Normal"/>
    <w:next w:val="Normal"/>
    <w:qFormat/>
    <w:rsid w:val="003345D6"/>
    <w:pPr>
      <w:keepNext/>
      <w:pageBreakBefore/>
      <w:numPr>
        <w:numId w:val="1"/>
      </w:numPr>
      <w:outlineLvl w:val="0"/>
    </w:pPr>
    <w:rPr>
      <w:b/>
      <w:bCs/>
      <w:sz w:val="28"/>
      <w:lang w:val="en-US"/>
    </w:rPr>
  </w:style>
  <w:style w:type="paragraph" w:styleId="Heading2">
    <w:name w:val="heading 2"/>
    <w:basedOn w:val="Normal"/>
    <w:next w:val="Normal"/>
    <w:qFormat/>
    <w:rsid w:val="003345D6"/>
    <w:pPr>
      <w:keepNext/>
      <w:numPr>
        <w:ilvl w:val="1"/>
        <w:numId w:val="1"/>
      </w:numPr>
      <w:outlineLvl w:val="1"/>
    </w:pPr>
    <w:rPr>
      <w:b/>
      <w:bCs/>
      <w:sz w:val="24"/>
      <w:lang w:val="en-US"/>
    </w:rPr>
  </w:style>
  <w:style w:type="paragraph" w:styleId="Heading3">
    <w:name w:val="heading 3"/>
    <w:basedOn w:val="Normal"/>
    <w:next w:val="Normal"/>
    <w:qFormat/>
    <w:rsid w:val="003345D6"/>
    <w:pPr>
      <w:keepNext/>
      <w:numPr>
        <w:ilvl w:val="2"/>
        <w:numId w:val="1"/>
      </w:numPr>
      <w:outlineLvl w:val="2"/>
    </w:pPr>
    <w:rPr>
      <w:b/>
      <w:bCs/>
      <w:lang w:val="en-US"/>
    </w:rPr>
  </w:style>
  <w:style w:type="paragraph" w:styleId="Heading4">
    <w:name w:val="heading 4"/>
    <w:basedOn w:val="Normal"/>
    <w:next w:val="Normal"/>
    <w:qFormat/>
    <w:rsid w:val="003345D6"/>
    <w:pPr>
      <w:keepNext/>
      <w:numPr>
        <w:ilvl w:val="3"/>
        <w:numId w:val="1"/>
      </w:numPr>
      <w:outlineLvl w:val="3"/>
    </w:pPr>
    <w:rPr>
      <w:b/>
      <w:bCs/>
      <w:color w:val="808080"/>
      <w:lang w:val="en-US"/>
    </w:rPr>
  </w:style>
  <w:style w:type="paragraph" w:styleId="Heading5">
    <w:name w:val="heading 5"/>
    <w:basedOn w:val="Normal"/>
    <w:next w:val="Normal"/>
    <w:qFormat/>
    <w:rsid w:val="003345D6"/>
    <w:pPr>
      <w:keepNext/>
      <w:numPr>
        <w:ilvl w:val="4"/>
        <w:numId w:val="1"/>
      </w:numPr>
      <w:outlineLvl w:val="4"/>
    </w:pPr>
    <w:rPr>
      <w:b/>
      <w:bCs/>
      <w:color w:val="808080"/>
      <w:lang w:val="en-US"/>
    </w:rPr>
  </w:style>
  <w:style w:type="paragraph" w:styleId="Heading6">
    <w:name w:val="heading 6"/>
    <w:basedOn w:val="Normal"/>
    <w:next w:val="Normal"/>
    <w:qFormat/>
    <w:rsid w:val="003345D6"/>
    <w:pPr>
      <w:numPr>
        <w:ilvl w:val="5"/>
        <w:numId w:val="1"/>
      </w:numPr>
      <w:spacing w:before="240" w:after="60"/>
      <w:outlineLvl w:val="5"/>
    </w:pPr>
    <w:rPr>
      <w:b/>
      <w:bCs/>
      <w:sz w:val="22"/>
      <w:szCs w:val="22"/>
    </w:rPr>
  </w:style>
  <w:style w:type="paragraph" w:styleId="Heading7">
    <w:name w:val="heading 7"/>
    <w:basedOn w:val="Normal"/>
    <w:next w:val="Normal"/>
    <w:qFormat/>
    <w:rsid w:val="003345D6"/>
    <w:pPr>
      <w:numPr>
        <w:ilvl w:val="6"/>
        <w:numId w:val="1"/>
      </w:numPr>
      <w:spacing w:before="240" w:after="60"/>
      <w:outlineLvl w:val="6"/>
    </w:pPr>
  </w:style>
  <w:style w:type="paragraph" w:styleId="Heading8">
    <w:name w:val="heading 8"/>
    <w:basedOn w:val="Normal"/>
    <w:next w:val="Normal"/>
    <w:qFormat/>
    <w:rsid w:val="003345D6"/>
    <w:pPr>
      <w:numPr>
        <w:ilvl w:val="7"/>
        <w:numId w:val="1"/>
      </w:numPr>
      <w:spacing w:before="240" w:after="60"/>
      <w:outlineLvl w:val="7"/>
    </w:pPr>
    <w:rPr>
      <w:i/>
      <w:iCs/>
    </w:rPr>
  </w:style>
  <w:style w:type="paragraph" w:styleId="Heading9">
    <w:name w:val="heading 9"/>
    <w:basedOn w:val="Normal"/>
    <w:next w:val="Normal"/>
    <w:qFormat/>
    <w:rsid w:val="003345D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3345D6"/>
    <w:rPr>
      <w:szCs w:val="20"/>
    </w:rPr>
  </w:style>
  <w:style w:type="character" w:styleId="FootnoteReference">
    <w:name w:val="footnote reference"/>
    <w:semiHidden/>
    <w:rsid w:val="003345D6"/>
    <w:rPr>
      <w:vertAlign w:val="superscript"/>
    </w:rPr>
  </w:style>
  <w:style w:type="paragraph" w:styleId="Header">
    <w:name w:val="header"/>
    <w:basedOn w:val="Normal"/>
    <w:semiHidden/>
    <w:rsid w:val="003345D6"/>
    <w:pPr>
      <w:tabs>
        <w:tab w:val="center" w:pos="4153"/>
        <w:tab w:val="right" w:pos="8306"/>
      </w:tabs>
    </w:pPr>
  </w:style>
  <w:style w:type="paragraph" w:styleId="Footer">
    <w:name w:val="footer"/>
    <w:basedOn w:val="Normal"/>
    <w:semiHidden/>
    <w:rsid w:val="003345D6"/>
    <w:pPr>
      <w:tabs>
        <w:tab w:val="center" w:pos="4153"/>
        <w:tab w:val="right" w:pos="8306"/>
      </w:tabs>
    </w:pPr>
    <w:rPr>
      <w:sz w:val="16"/>
    </w:rPr>
  </w:style>
  <w:style w:type="character" w:styleId="PageNumber">
    <w:name w:val="page number"/>
    <w:basedOn w:val="DefaultParagraphFont"/>
    <w:semiHidden/>
    <w:rsid w:val="003345D6"/>
  </w:style>
  <w:style w:type="paragraph" w:styleId="BodyText">
    <w:name w:val="Body Text"/>
    <w:basedOn w:val="Normal"/>
    <w:semiHidden/>
    <w:rsid w:val="003345D6"/>
    <w:rPr>
      <w:lang w:val="en-US"/>
    </w:rPr>
  </w:style>
  <w:style w:type="paragraph" w:styleId="PlainText">
    <w:name w:val="Plain Text"/>
    <w:basedOn w:val="Normal"/>
    <w:semiHidden/>
    <w:rsid w:val="003345D6"/>
    <w:rPr>
      <w:rFonts w:ascii="Courier New" w:hAnsi="Courier New" w:cs="Courier New"/>
      <w:szCs w:val="20"/>
      <w:lang w:val="en-US"/>
    </w:rPr>
  </w:style>
  <w:style w:type="paragraph" w:styleId="BodyText2">
    <w:name w:val="Body Text 2"/>
    <w:basedOn w:val="Normal"/>
    <w:semiHidden/>
    <w:rsid w:val="003345D6"/>
    <w:pPr>
      <w:pBdr>
        <w:top w:val="single" w:sz="4" w:space="1" w:color="auto"/>
        <w:left w:val="single" w:sz="4" w:space="4" w:color="auto"/>
        <w:bottom w:val="single" w:sz="4" w:space="1" w:color="auto"/>
        <w:right w:val="single" w:sz="4" w:space="4" w:color="auto"/>
      </w:pBdr>
      <w:shd w:val="clear" w:color="auto" w:fill="F3F3F3"/>
      <w:jc w:val="both"/>
    </w:pPr>
    <w:rPr>
      <w:lang w:val="en-US"/>
    </w:rPr>
  </w:style>
  <w:style w:type="paragraph" w:styleId="BodyText3">
    <w:name w:val="Body Text 3"/>
    <w:basedOn w:val="Normal"/>
    <w:semiHidden/>
    <w:rsid w:val="003345D6"/>
    <w:pPr>
      <w:jc w:val="center"/>
    </w:pPr>
  </w:style>
  <w:style w:type="paragraph" w:styleId="NormalWeb">
    <w:name w:val="Normal (Web)"/>
    <w:basedOn w:val="Normal"/>
    <w:semiHidden/>
    <w:rsid w:val="003345D6"/>
    <w:pPr>
      <w:spacing w:before="100" w:beforeAutospacing="1" w:after="100" w:afterAutospacing="1"/>
    </w:pPr>
  </w:style>
  <w:style w:type="paragraph" w:customStyle="1" w:styleId="FigureNumbers">
    <w:name w:val="Figure Numbers"/>
    <w:basedOn w:val="Normal"/>
    <w:rsid w:val="003345D6"/>
    <w:pPr>
      <w:numPr>
        <w:numId w:val="3"/>
      </w:numPr>
      <w:tabs>
        <w:tab w:val="clear" w:pos="2214"/>
        <w:tab w:val="num" w:pos="1080"/>
      </w:tabs>
      <w:ind w:right="1134"/>
      <w:jc w:val="center"/>
    </w:pPr>
    <w:rPr>
      <w:i/>
      <w:sz w:val="18"/>
      <w:lang w:val="en-US"/>
    </w:rPr>
  </w:style>
  <w:style w:type="character" w:styleId="Strong">
    <w:name w:val="Strong"/>
    <w:qFormat/>
    <w:rsid w:val="003345D6"/>
    <w:rPr>
      <w:b/>
      <w:bCs/>
    </w:rPr>
  </w:style>
  <w:style w:type="paragraph" w:styleId="BodyTextIndent2">
    <w:name w:val="Body Text Indent 2"/>
    <w:basedOn w:val="Normal"/>
    <w:semiHidden/>
    <w:rsid w:val="003345D6"/>
    <w:pPr>
      <w:ind w:left="1080"/>
    </w:pPr>
    <w:rPr>
      <w:bCs/>
      <w:color w:val="C0C0C0"/>
      <w:szCs w:val="20"/>
    </w:rPr>
  </w:style>
  <w:style w:type="paragraph" w:styleId="TOC1">
    <w:name w:val="toc 1"/>
    <w:basedOn w:val="Normal"/>
    <w:next w:val="Normal"/>
    <w:autoRedefine/>
    <w:uiPriority w:val="39"/>
    <w:rsid w:val="003345D6"/>
    <w:rPr>
      <w:i/>
      <w:iCs/>
      <w:lang w:val="en-US"/>
    </w:rPr>
  </w:style>
  <w:style w:type="paragraph" w:styleId="TOC2">
    <w:name w:val="toc 2"/>
    <w:basedOn w:val="Normal"/>
    <w:next w:val="Normal"/>
    <w:autoRedefine/>
    <w:uiPriority w:val="39"/>
    <w:rsid w:val="003345D6"/>
    <w:pPr>
      <w:ind w:left="220"/>
    </w:pPr>
    <w:rPr>
      <w:rFonts w:ascii="Times New Roman" w:hAnsi="Times New Roman"/>
      <w:smallCaps/>
    </w:rPr>
  </w:style>
  <w:style w:type="paragraph" w:styleId="TOC3">
    <w:name w:val="toc 3"/>
    <w:basedOn w:val="Normal"/>
    <w:next w:val="Normal"/>
    <w:autoRedefine/>
    <w:uiPriority w:val="39"/>
    <w:rsid w:val="003345D6"/>
    <w:pPr>
      <w:ind w:left="440"/>
    </w:pPr>
    <w:rPr>
      <w:rFonts w:ascii="Times New Roman" w:hAnsi="Times New Roman"/>
      <w:i/>
      <w:iCs/>
    </w:rPr>
  </w:style>
  <w:style w:type="paragraph" w:styleId="TOC4">
    <w:name w:val="toc 4"/>
    <w:basedOn w:val="Normal"/>
    <w:next w:val="Normal"/>
    <w:autoRedefine/>
    <w:semiHidden/>
    <w:rsid w:val="003345D6"/>
    <w:pPr>
      <w:ind w:left="660"/>
    </w:pPr>
    <w:rPr>
      <w:rFonts w:ascii="Times New Roman" w:hAnsi="Times New Roman"/>
      <w:szCs w:val="21"/>
    </w:rPr>
  </w:style>
  <w:style w:type="paragraph" w:styleId="TOC5">
    <w:name w:val="toc 5"/>
    <w:basedOn w:val="Normal"/>
    <w:next w:val="Normal"/>
    <w:autoRedefine/>
    <w:semiHidden/>
    <w:rsid w:val="003345D6"/>
    <w:pPr>
      <w:ind w:left="880"/>
    </w:pPr>
    <w:rPr>
      <w:rFonts w:ascii="Times New Roman" w:hAnsi="Times New Roman"/>
      <w:szCs w:val="21"/>
    </w:rPr>
  </w:style>
  <w:style w:type="paragraph" w:styleId="TOC6">
    <w:name w:val="toc 6"/>
    <w:basedOn w:val="Normal"/>
    <w:next w:val="Normal"/>
    <w:autoRedefine/>
    <w:semiHidden/>
    <w:rsid w:val="003345D6"/>
    <w:pPr>
      <w:ind w:left="1100"/>
    </w:pPr>
    <w:rPr>
      <w:rFonts w:ascii="Times New Roman" w:hAnsi="Times New Roman"/>
      <w:szCs w:val="21"/>
    </w:rPr>
  </w:style>
  <w:style w:type="paragraph" w:styleId="TOC7">
    <w:name w:val="toc 7"/>
    <w:basedOn w:val="Normal"/>
    <w:next w:val="Normal"/>
    <w:autoRedefine/>
    <w:semiHidden/>
    <w:rsid w:val="003345D6"/>
    <w:pPr>
      <w:ind w:left="1320"/>
    </w:pPr>
    <w:rPr>
      <w:rFonts w:ascii="Times New Roman" w:hAnsi="Times New Roman"/>
      <w:szCs w:val="21"/>
    </w:rPr>
  </w:style>
  <w:style w:type="paragraph" w:styleId="TOC8">
    <w:name w:val="toc 8"/>
    <w:basedOn w:val="Normal"/>
    <w:next w:val="Normal"/>
    <w:autoRedefine/>
    <w:semiHidden/>
    <w:rsid w:val="003345D6"/>
    <w:pPr>
      <w:ind w:left="1540"/>
    </w:pPr>
    <w:rPr>
      <w:rFonts w:ascii="Times New Roman" w:hAnsi="Times New Roman"/>
      <w:szCs w:val="21"/>
    </w:rPr>
  </w:style>
  <w:style w:type="paragraph" w:styleId="TOC9">
    <w:name w:val="toc 9"/>
    <w:basedOn w:val="Normal"/>
    <w:next w:val="Normal"/>
    <w:autoRedefine/>
    <w:semiHidden/>
    <w:rsid w:val="003345D6"/>
    <w:pPr>
      <w:ind w:left="1760"/>
    </w:pPr>
    <w:rPr>
      <w:rFonts w:ascii="Times New Roman" w:hAnsi="Times New Roman"/>
      <w:szCs w:val="21"/>
    </w:rPr>
  </w:style>
  <w:style w:type="character" w:styleId="Hyperlink">
    <w:name w:val="Hyperlink"/>
    <w:uiPriority w:val="99"/>
    <w:rsid w:val="003345D6"/>
    <w:rPr>
      <w:color w:val="0000FF"/>
      <w:u w:val="single"/>
    </w:rPr>
  </w:style>
  <w:style w:type="paragraph" w:styleId="DocumentMap">
    <w:name w:val="Document Map"/>
    <w:basedOn w:val="Normal"/>
    <w:semiHidden/>
    <w:rsid w:val="003345D6"/>
    <w:pPr>
      <w:shd w:val="clear" w:color="auto" w:fill="000080"/>
    </w:pPr>
    <w:rPr>
      <w:rFonts w:ascii="Tahoma" w:hAnsi="Tahoma" w:cs="Tahoma"/>
    </w:rPr>
  </w:style>
  <w:style w:type="character" w:styleId="Emphasis">
    <w:name w:val="Emphasis"/>
    <w:qFormat/>
    <w:rsid w:val="003345D6"/>
    <w:rPr>
      <w:i/>
      <w:iCs/>
    </w:rPr>
  </w:style>
  <w:style w:type="character" w:styleId="FollowedHyperlink">
    <w:name w:val="FollowedHyperlink"/>
    <w:semiHidden/>
    <w:rsid w:val="003345D6"/>
    <w:rPr>
      <w:color w:val="800080"/>
      <w:u w:val="single"/>
    </w:rPr>
  </w:style>
  <w:style w:type="paragraph" w:customStyle="1" w:styleId="PhotoCaption">
    <w:name w:val="Photo Caption"/>
    <w:basedOn w:val="Normal"/>
    <w:rsid w:val="003345D6"/>
    <w:pPr>
      <w:spacing w:before="60" w:after="120"/>
    </w:pPr>
    <w:rPr>
      <w:i/>
      <w:sz w:val="22"/>
    </w:rPr>
  </w:style>
  <w:style w:type="paragraph" w:customStyle="1" w:styleId="RedTable">
    <w:name w:val="Red Table"/>
    <w:basedOn w:val="Normal"/>
    <w:rsid w:val="003345D6"/>
    <w:pPr>
      <w:numPr>
        <w:numId w:val="4"/>
      </w:numPr>
      <w:spacing w:before="60" w:after="120"/>
      <w:ind w:right="113"/>
      <w:jc w:val="both"/>
    </w:pPr>
    <w:rPr>
      <w:color w:val="FFFFFF"/>
      <w:sz w:val="28"/>
    </w:rPr>
  </w:style>
  <w:style w:type="paragraph" w:customStyle="1" w:styleId="RedStrip">
    <w:name w:val="Red Strip"/>
    <w:basedOn w:val="RedTable"/>
    <w:rsid w:val="003345D6"/>
    <w:pPr>
      <w:numPr>
        <w:numId w:val="2"/>
      </w:numPr>
      <w:spacing w:before="120"/>
      <w:jc w:val="right"/>
    </w:pPr>
    <w:rPr>
      <w:b/>
      <w:sz w:val="56"/>
    </w:rPr>
  </w:style>
  <w:style w:type="paragraph" w:customStyle="1" w:styleId="bulletedlist">
    <w:name w:val="bulleted list"/>
    <w:basedOn w:val="Normal"/>
    <w:rsid w:val="003345D6"/>
    <w:pPr>
      <w:numPr>
        <w:numId w:val="5"/>
      </w:numPr>
      <w:spacing w:before="60" w:after="60"/>
      <w:jc w:val="both"/>
    </w:pPr>
    <w:rPr>
      <w:sz w:val="22"/>
    </w:rPr>
  </w:style>
  <w:style w:type="paragraph" w:styleId="BodyTextIndent">
    <w:name w:val="Body Text Indent"/>
    <w:basedOn w:val="Normal"/>
    <w:semiHidden/>
    <w:rsid w:val="003345D6"/>
    <w:pPr>
      <w:ind w:left="720"/>
    </w:pPr>
  </w:style>
  <w:style w:type="paragraph" w:styleId="TableofFigures">
    <w:name w:val="table of figures"/>
    <w:basedOn w:val="Normal"/>
    <w:next w:val="Normal"/>
    <w:semiHidden/>
    <w:rsid w:val="003345D6"/>
    <w:pPr>
      <w:ind w:left="440" w:hanging="440"/>
    </w:pPr>
  </w:style>
  <w:style w:type="paragraph" w:customStyle="1" w:styleId="GreyTable">
    <w:name w:val="Grey Table"/>
    <w:basedOn w:val="Normal"/>
    <w:rsid w:val="003345D6"/>
    <w:pPr>
      <w:numPr>
        <w:numId w:val="11"/>
      </w:numPr>
      <w:pBdr>
        <w:top w:val="single" w:sz="4" w:space="1" w:color="FF0000"/>
        <w:left w:val="single" w:sz="4" w:space="4" w:color="FF0000"/>
        <w:bottom w:val="single" w:sz="4" w:space="1" w:color="FF0000"/>
        <w:right w:val="single" w:sz="4" w:space="4" w:color="FF0000"/>
      </w:pBdr>
      <w:shd w:val="clear" w:color="auto" w:fill="E6E6E6"/>
      <w:spacing w:before="120"/>
      <w:ind w:right="1134"/>
    </w:pPr>
  </w:style>
  <w:style w:type="paragraph" w:customStyle="1" w:styleId="xl65">
    <w:name w:val="xl65"/>
    <w:basedOn w:val="Normal"/>
    <w:rsid w:val="003345D6"/>
    <w:pPr>
      <w:pBdr>
        <w:top w:val="single" w:sz="8"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6">
    <w:name w:val="xl66"/>
    <w:basedOn w:val="Normal"/>
    <w:rsid w:val="003345D6"/>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7">
    <w:name w:val="xl67"/>
    <w:basedOn w:val="Normal"/>
    <w:rsid w:val="003345D6"/>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8">
    <w:name w:val="xl68"/>
    <w:basedOn w:val="Normal"/>
    <w:rsid w:val="003345D6"/>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69">
    <w:name w:val="xl69"/>
    <w:basedOn w:val="Normal"/>
    <w:rsid w:val="003345D6"/>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70">
    <w:name w:val="xl70"/>
    <w:basedOn w:val="Normal"/>
    <w:rsid w:val="003345D6"/>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link w:val="BalloonTextChar"/>
    <w:uiPriority w:val="99"/>
    <w:semiHidden/>
    <w:unhideWhenUsed/>
    <w:rsid w:val="00F001C7"/>
    <w:rPr>
      <w:rFonts w:ascii="Tahoma" w:hAnsi="Tahoma" w:cs="Tahoma"/>
      <w:sz w:val="16"/>
      <w:szCs w:val="16"/>
    </w:rPr>
  </w:style>
  <w:style w:type="character" w:customStyle="1" w:styleId="BalloonTextChar">
    <w:name w:val="Balloon Text Char"/>
    <w:basedOn w:val="DefaultParagraphFont"/>
    <w:link w:val="BalloonText"/>
    <w:uiPriority w:val="99"/>
    <w:semiHidden/>
    <w:rsid w:val="00F001C7"/>
    <w:rPr>
      <w:rFonts w:ascii="Tahoma" w:hAnsi="Tahoma" w:cs="Tahoma"/>
      <w:sz w:val="16"/>
      <w:szCs w:val="16"/>
      <w:lang w:eastAsia="en-US"/>
    </w:rPr>
  </w:style>
  <w:style w:type="table" w:styleId="TableGrid">
    <w:name w:val="Table Grid"/>
    <w:basedOn w:val="TableNormal"/>
    <w:uiPriority w:val="59"/>
    <w:rsid w:val="00347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6645"/>
    <w:rPr>
      <w:rFonts w:ascii="Arial" w:hAnsi="Arial"/>
      <w:szCs w:val="24"/>
      <w:lang w:eastAsia="en-US"/>
    </w:rPr>
  </w:style>
  <w:style w:type="character" w:styleId="CommentReference">
    <w:name w:val="annotation reference"/>
    <w:basedOn w:val="DefaultParagraphFont"/>
    <w:uiPriority w:val="99"/>
    <w:semiHidden/>
    <w:unhideWhenUsed/>
    <w:rsid w:val="00386645"/>
    <w:rPr>
      <w:sz w:val="16"/>
      <w:szCs w:val="16"/>
    </w:rPr>
  </w:style>
  <w:style w:type="paragraph" w:styleId="CommentText">
    <w:name w:val="annotation text"/>
    <w:basedOn w:val="Normal"/>
    <w:link w:val="CommentTextChar"/>
    <w:uiPriority w:val="99"/>
    <w:semiHidden/>
    <w:unhideWhenUsed/>
    <w:rsid w:val="00386645"/>
    <w:rPr>
      <w:szCs w:val="20"/>
    </w:rPr>
  </w:style>
  <w:style w:type="character" w:customStyle="1" w:styleId="CommentTextChar">
    <w:name w:val="Comment Text Char"/>
    <w:basedOn w:val="DefaultParagraphFont"/>
    <w:link w:val="CommentText"/>
    <w:uiPriority w:val="99"/>
    <w:semiHidden/>
    <w:rsid w:val="00386645"/>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86645"/>
    <w:rPr>
      <w:b/>
      <w:bCs/>
    </w:rPr>
  </w:style>
  <w:style w:type="character" w:customStyle="1" w:styleId="CommentSubjectChar">
    <w:name w:val="Comment Subject Char"/>
    <w:basedOn w:val="CommentTextChar"/>
    <w:link w:val="CommentSubject"/>
    <w:uiPriority w:val="99"/>
    <w:semiHidden/>
    <w:rsid w:val="00386645"/>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ACD1C5-68DC-45EF-8094-AD1C8FC7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3398</Words>
  <Characters>19372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TSP user manual</vt:lpstr>
    </vt:vector>
  </TitlesOfParts>
  <Company>Thruput</Company>
  <LinksUpToDate>false</LinksUpToDate>
  <CharactersWithSpaces>22725</CharactersWithSpaces>
  <SharedDoc>false</SharedDoc>
  <HLinks>
    <vt:vector size="186" baseType="variant">
      <vt:variant>
        <vt:i4>1245245</vt:i4>
      </vt:variant>
      <vt:variant>
        <vt:i4>182</vt:i4>
      </vt:variant>
      <vt:variant>
        <vt:i4>0</vt:i4>
      </vt:variant>
      <vt:variant>
        <vt:i4>5</vt:i4>
      </vt:variant>
      <vt:variant>
        <vt:lpwstr/>
      </vt:variant>
      <vt:variant>
        <vt:lpwstr>_Toc357001907</vt:lpwstr>
      </vt:variant>
      <vt:variant>
        <vt:i4>1245245</vt:i4>
      </vt:variant>
      <vt:variant>
        <vt:i4>176</vt:i4>
      </vt:variant>
      <vt:variant>
        <vt:i4>0</vt:i4>
      </vt:variant>
      <vt:variant>
        <vt:i4>5</vt:i4>
      </vt:variant>
      <vt:variant>
        <vt:lpwstr/>
      </vt:variant>
      <vt:variant>
        <vt:lpwstr>_Toc357001906</vt:lpwstr>
      </vt:variant>
      <vt:variant>
        <vt:i4>1245245</vt:i4>
      </vt:variant>
      <vt:variant>
        <vt:i4>170</vt:i4>
      </vt:variant>
      <vt:variant>
        <vt:i4>0</vt:i4>
      </vt:variant>
      <vt:variant>
        <vt:i4>5</vt:i4>
      </vt:variant>
      <vt:variant>
        <vt:lpwstr/>
      </vt:variant>
      <vt:variant>
        <vt:lpwstr>_Toc357001905</vt:lpwstr>
      </vt:variant>
      <vt:variant>
        <vt:i4>1245245</vt:i4>
      </vt:variant>
      <vt:variant>
        <vt:i4>164</vt:i4>
      </vt:variant>
      <vt:variant>
        <vt:i4>0</vt:i4>
      </vt:variant>
      <vt:variant>
        <vt:i4>5</vt:i4>
      </vt:variant>
      <vt:variant>
        <vt:lpwstr/>
      </vt:variant>
      <vt:variant>
        <vt:lpwstr>_Toc357001904</vt:lpwstr>
      </vt:variant>
      <vt:variant>
        <vt:i4>1245245</vt:i4>
      </vt:variant>
      <vt:variant>
        <vt:i4>158</vt:i4>
      </vt:variant>
      <vt:variant>
        <vt:i4>0</vt:i4>
      </vt:variant>
      <vt:variant>
        <vt:i4>5</vt:i4>
      </vt:variant>
      <vt:variant>
        <vt:lpwstr/>
      </vt:variant>
      <vt:variant>
        <vt:lpwstr>_Toc357001903</vt:lpwstr>
      </vt:variant>
      <vt:variant>
        <vt:i4>1245245</vt:i4>
      </vt:variant>
      <vt:variant>
        <vt:i4>152</vt:i4>
      </vt:variant>
      <vt:variant>
        <vt:i4>0</vt:i4>
      </vt:variant>
      <vt:variant>
        <vt:i4>5</vt:i4>
      </vt:variant>
      <vt:variant>
        <vt:lpwstr/>
      </vt:variant>
      <vt:variant>
        <vt:lpwstr>_Toc357001902</vt:lpwstr>
      </vt:variant>
      <vt:variant>
        <vt:i4>1245245</vt:i4>
      </vt:variant>
      <vt:variant>
        <vt:i4>146</vt:i4>
      </vt:variant>
      <vt:variant>
        <vt:i4>0</vt:i4>
      </vt:variant>
      <vt:variant>
        <vt:i4>5</vt:i4>
      </vt:variant>
      <vt:variant>
        <vt:lpwstr/>
      </vt:variant>
      <vt:variant>
        <vt:lpwstr>_Toc357001901</vt:lpwstr>
      </vt:variant>
      <vt:variant>
        <vt:i4>1245245</vt:i4>
      </vt:variant>
      <vt:variant>
        <vt:i4>140</vt:i4>
      </vt:variant>
      <vt:variant>
        <vt:i4>0</vt:i4>
      </vt:variant>
      <vt:variant>
        <vt:i4>5</vt:i4>
      </vt:variant>
      <vt:variant>
        <vt:lpwstr/>
      </vt:variant>
      <vt:variant>
        <vt:lpwstr>_Toc357001900</vt:lpwstr>
      </vt:variant>
      <vt:variant>
        <vt:i4>1703996</vt:i4>
      </vt:variant>
      <vt:variant>
        <vt:i4>134</vt:i4>
      </vt:variant>
      <vt:variant>
        <vt:i4>0</vt:i4>
      </vt:variant>
      <vt:variant>
        <vt:i4>5</vt:i4>
      </vt:variant>
      <vt:variant>
        <vt:lpwstr/>
      </vt:variant>
      <vt:variant>
        <vt:lpwstr>_Toc357001899</vt:lpwstr>
      </vt:variant>
      <vt:variant>
        <vt:i4>1703996</vt:i4>
      </vt:variant>
      <vt:variant>
        <vt:i4>128</vt:i4>
      </vt:variant>
      <vt:variant>
        <vt:i4>0</vt:i4>
      </vt:variant>
      <vt:variant>
        <vt:i4>5</vt:i4>
      </vt:variant>
      <vt:variant>
        <vt:lpwstr/>
      </vt:variant>
      <vt:variant>
        <vt:lpwstr>_Toc357001898</vt:lpwstr>
      </vt:variant>
      <vt:variant>
        <vt:i4>1703996</vt:i4>
      </vt:variant>
      <vt:variant>
        <vt:i4>122</vt:i4>
      </vt:variant>
      <vt:variant>
        <vt:i4>0</vt:i4>
      </vt:variant>
      <vt:variant>
        <vt:i4>5</vt:i4>
      </vt:variant>
      <vt:variant>
        <vt:lpwstr/>
      </vt:variant>
      <vt:variant>
        <vt:lpwstr>_Toc357001897</vt:lpwstr>
      </vt:variant>
      <vt:variant>
        <vt:i4>1703996</vt:i4>
      </vt:variant>
      <vt:variant>
        <vt:i4>116</vt:i4>
      </vt:variant>
      <vt:variant>
        <vt:i4>0</vt:i4>
      </vt:variant>
      <vt:variant>
        <vt:i4>5</vt:i4>
      </vt:variant>
      <vt:variant>
        <vt:lpwstr/>
      </vt:variant>
      <vt:variant>
        <vt:lpwstr>_Toc357001896</vt:lpwstr>
      </vt:variant>
      <vt:variant>
        <vt:i4>1703996</vt:i4>
      </vt:variant>
      <vt:variant>
        <vt:i4>110</vt:i4>
      </vt:variant>
      <vt:variant>
        <vt:i4>0</vt:i4>
      </vt:variant>
      <vt:variant>
        <vt:i4>5</vt:i4>
      </vt:variant>
      <vt:variant>
        <vt:lpwstr/>
      </vt:variant>
      <vt:variant>
        <vt:lpwstr>_Toc357001895</vt:lpwstr>
      </vt:variant>
      <vt:variant>
        <vt:i4>1703996</vt:i4>
      </vt:variant>
      <vt:variant>
        <vt:i4>104</vt:i4>
      </vt:variant>
      <vt:variant>
        <vt:i4>0</vt:i4>
      </vt:variant>
      <vt:variant>
        <vt:i4>5</vt:i4>
      </vt:variant>
      <vt:variant>
        <vt:lpwstr/>
      </vt:variant>
      <vt:variant>
        <vt:lpwstr>_Toc357001894</vt:lpwstr>
      </vt:variant>
      <vt:variant>
        <vt:i4>1703996</vt:i4>
      </vt:variant>
      <vt:variant>
        <vt:i4>98</vt:i4>
      </vt:variant>
      <vt:variant>
        <vt:i4>0</vt:i4>
      </vt:variant>
      <vt:variant>
        <vt:i4>5</vt:i4>
      </vt:variant>
      <vt:variant>
        <vt:lpwstr/>
      </vt:variant>
      <vt:variant>
        <vt:lpwstr>_Toc357001893</vt:lpwstr>
      </vt:variant>
      <vt:variant>
        <vt:i4>1703996</vt:i4>
      </vt:variant>
      <vt:variant>
        <vt:i4>92</vt:i4>
      </vt:variant>
      <vt:variant>
        <vt:i4>0</vt:i4>
      </vt:variant>
      <vt:variant>
        <vt:i4>5</vt:i4>
      </vt:variant>
      <vt:variant>
        <vt:lpwstr/>
      </vt:variant>
      <vt:variant>
        <vt:lpwstr>_Toc357001892</vt:lpwstr>
      </vt:variant>
      <vt:variant>
        <vt:i4>1703996</vt:i4>
      </vt:variant>
      <vt:variant>
        <vt:i4>86</vt:i4>
      </vt:variant>
      <vt:variant>
        <vt:i4>0</vt:i4>
      </vt:variant>
      <vt:variant>
        <vt:i4>5</vt:i4>
      </vt:variant>
      <vt:variant>
        <vt:lpwstr/>
      </vt:variant>
      <vt:variant>
        <vt:lpwstr>_Toc357001891</vt:lpwstr>
      </vt:variant>
      <vt:variant>
        <vt:i4>1703996</vt:i4>
      </vt:variant>
      <vt:variant>
        <vt:i4>80</vt:i4>
      </vt:variant>
      <vt:variant>
        <vt:i4>0</vt:i4>
      </vt:variant>
      <vt:variant>
        <vt:i4>5</vt:i4>
      </vt:variant>
      <vt:variant>
        <vt:lpwstr/>
      </vt:variant>
      <vt:variant>
        <vt:lpwstr>_Toc357001890</vt:lpwstr>
      </vt:variant>
      <vt:variant>
        <vt:i4>1769532</vt:i4>
      </vt:variant>
      <vt:variant>
        <vt:i4>74</vt:i4>
      </vt:variant>
      <vt:variant>
        <vt:i4>0</vt:i4>
      </vt:variant>
      <vt:variant>
        <vt:i4>5</vt:i4>
      </vt:variant>
      <vt:variant>
        <vt:lpwstr/>
      </vt:variant>
      <vt:variant>
        <vt:lpwstr>_Toc357001889</vt:lpwstr>
      </vt:variant>
      <vt:variant>
        <vt:i4>1769532</vt:i4>
      </vt:variant>
      <vt:variant>
        <vt:i4>68</vt:i4>
      </vt:variant>
      <vt:variant>
        <vt:i4>0</vt:i4>
      </vt:variant>
      <vt:variant>
        <vt:i4>5</vt:i4>
      </vt:variant>
      <vt:variant>
        <vt:lpwstr/>
      </vt:variant>
      <vt:variant>
        <vt:lpwstr>_Toc357001888</vt:lpwstr>
      </vt:variant>
      <vt:variant>
        <vt:i4>1769532</vt:i4>
      </vt:variant>
      <vt:variant>
        <vt:i4>62</vt:i4>
      </vt:variant>
      <vt:variant>
        <vt:i4>0</vt:i4>
      </vt:variant>
      <vt:variant>
        <vt:i4>5</vt:i4>
      </vt:variant>
      <vt:variant>
        <vt:lpwstr/>
      </vt:variant>
      <vt:variant>
        <vt:lpwstr>_Toc357001887</vt:lpwstr>
      </vt:variant>
      <vt:variant>
        <vt:i4>1769532</vt:i4>
      </vt:variant>
      <vt:variant>
        <vt:i4>56</vt:i4>
      </vt:variant>
      <vt:variant>
        <vt:i4>0</vt:i4>
      </vt:variant>
      <vt:variant>
        <vt:i4>5</vt:i4>
      </vt:variant>
      <vt:variant>
        <vt:lpwstr/>
      </vt:variant>
      <vt:variant>
        <vt:lpwstr>_Toc357001886</vt:lpwstr>
      </vt:variant>
      <vt:variant>
        <vt:i4>1769532</vt:i4>
      </vt:variant>
      <vt:variant>
        <vt:i4>50</vt:i4>
      </vt:variant>
      <vt:variant>
        <vt:i4>0</vt:i4>
      </vt:variant>
      <vt:variant>
        <vt:i4>5</vt:i4>
      </vt:variant>
      <vt:variant>
        <vt:lpwstr/>
      </vt:variant>
      <vt:variant>
        <vt:lpwstr>_Toc357001885</vt:lpwstr>
      </vt:variant>
      <vt:variant>
        <vt:i4>1769532</vt:i4>
      </vt:variant>
      <vt:variant>
        <vt:i4>44</vt:i4>
      </vt:variant>
      <vt:variant>
        <vt:i4>0</vt:i4>
      </vt:variant>
      <vt:variant>
        <vt:i4>5</vt:i4>
      </vt:variant>
      <vt:variant>
        <vt:lpwstr/>
      </vt:variant>
      <vt:variant>
        <vt:lpwstr>_Toc357001884</vt:lpwstr>
      </vt:variant>
      <vt:variant>
        <vt:i4>1769532</vt:i4>
      </vt:variant>
      <vt:variant>
        <vt:i4>38</vt:i4>
      </vt:variant>
      <vt:variant>
        <vt:i4>0</vt:i4>
      </vt:variant>
      <vt:variant>
        <vt:i4>5</vt:i4>
      </vt:variant>
      <vt:variant>
        <vt:lpwstr/>
      </vt:variant>
      <vt:variant>
        <vt:lpwstr>_Toc357001883</vt:lpwstr>
      </vt:variant>
      <vt:variant>
        <vt:i4>1769532</vt:i4>
      </vt:variant>
      <vt:variant>
        <vt:i4>32</vt:i4>
      </vt:variant>
      <vt:variant>
        <vt:i4>0</vt:i4>
      </vt:variant>
      <vt:variant>
        <vt:i4>5</vt:i4>
      </vt:variant>
      <vt:variant>
        <vt:lpwstr/>
      </vt:variant>
      <vt:variant>
        <vt:lpwstr>_Toc357001882</vt:lpwstr>
      </vt:variant>
      <vt:variant>
        <vt:i4>1769532</vt:i4>
      </vt:variant>
      <vt:variant>
        <vt:i4>26</vt:i4>
      </vt:variant>
      <vt:variant>
        <vt:i4>0</vt:i4>
      </vt:variant>
      <vt:variant>
        <vt:i4>5</vt:i4>
      </vt:variant>
      <vt:variant>
        <vt:lpwstr/>
      </vt:variant>
      <vt:variant>
        <vt:lpwstr>_Toc357001881</vt:lpwstr>
      </vt:variant>
      <vt:variant>
        <vt:i4>1769532</vt:i4>
      </vt:variant>
      <vt:variant>
        <vt:i4>20</vt:i4>
      </vt:variant>
      <vt:variant>
        <vt:i4>0</vt:i4>
      </vt:variant>
      <vt:variant>
        <vt:i4>5</vt:i4>
      </vt:variant>
      <vt:variant>
        <vt:lpwstr/>
      </vt:variant>
      <vt:variant>
        <vt:lpwstr>_Toc357001880</vt:lpwstr>
      </vt:variant>
      <vt:variant>
        <vt:i4>1310780</vt:i4>
      </vt:variant>
      <vt:variant>
        <vt:i4>14</vt:i4>
      </vt:variant>
      <vt:variant>
        <vt:i4>0</vt:i4>
      </vt:variant>
      <vt:variant>
        <vt:i4>5</vt:i4>
      </vt:variant>
      <vt:variant>
        <vt:lpwstr/>
      </vt:variant>
      <vt:variant>
        <vt:lpwstr>_Toc357001879</vt:lpwstr>
      </vt:variant>
      <vt:variant>
        <vt:i4>1310780</vt:i4>
      </vt:variant>
      <vt:variant>
        <vt:i4>8</vt:i4>
      </vt:variant>
      <vt:variant>
        <vt:i4>0</vt:i4>
      </vt:variant>
      <vt:variant>
        <vt:i4>5</vt:i4>
      </vt:variant>
      <vt:variant>
        <vt:lpwstr/>
      </vt:variant>
      <vt:variant>
        <vt:lpwstr>_Toc357001878</vt:lpwstr>
      </vt:variant>
      <vt:variant>
        <vt:i4>1310780</vt:i4>
      </vt:variant>
      <vt:variant>
        <vt:i4>2</vt:i4>
      </vt:variant>
      <vt:variant>
        <vt:i4>0</vt:i4>
      </vt:variant>
      <vt:variant>
        <vt:i4>5</vt:i4>
      </vt:variant>
      <vt:variant>
        <vt:lpwstr/>
      </vt:variant>
      <vt:variant>
        <vt:lpwstr>_Toc357001877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TSP user manual</dc:title>
  <dc:creator>Neil</dc:creator>
  <cp:lastModifiedBy>Chris Ringrow</cp:lastModifiedBy>
  <cp:revision>6</cp:revision>
  <cp:lastPrinted>2019-12-10T10:40:00Z</cp:lastPrinted>
  <dcterms:created xsi:type="dcterms:W3CDTF">2019-12-03T15:04:00Z</dcterms:created>
  <dcterms:modified xsi:type="dcterms:W3CDTF">2019-12-10T14:26:00Z</dcterms:modified>
</cp:coreProperties>
</file>